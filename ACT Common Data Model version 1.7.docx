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28D3" w14:textId="626A3AB3" w:rsidR="00157D1C" w:rsidRPr="008078CB" w:rsidRDefault="005D5CF6" w:rsidP="00157D1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078CB">
        <w:rPr>
          <w:rFonts w:cstheme="minorHAnsi"/>
          <w:b/>
          <w:sz w:val="24"/>
          <w:szCs w:val="24"/>
        </w:rPr>
        <w:t>ACT</w:t>
      </w:r>
      <w:r w:rsidR="00A90F73" w:rsidRPr="008078CB">
        <w:rPr>
          <w:rFonts w:cstheme="minorHAnsi"/>
          <w:b/>
          <w:sz w:val="24"/>
          <w:szCs w:val="24"/>
        </w:rPr>
        <w:t xml:space="preserve"> Data Harmonization Work Group</w:t>
      </w:r>
    </w:p>
    <w:p w14:paraId="723FD8E0" w14:textId="09918F89" w:rsidR="00C37E33" w:rsidRPr="008078CB" w:rsidRDefault="004215D2" w:rsidP="00157D1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8078CB">
        <w:rPr>
          <w:rFonts w:cstheme="minorHAnsi"/>
          <w:b/>
          <w:sz w:val="24"/>
          <w:szCs w:val="24"/>
        </w:rPr>
        <w:t xml:space="preserve">ACT </w:t>
      </w:r>
      <w:r w:rsidR="006D3F5E" w:rsidRPr="008078CB">
        <w:rPr>
          <w:rFonts w:cstheme="minorHAnsi"/>
          <w:b/>
          <w:sz w:val="24"/>
          <w:szCs w:val="24"/>
        </w:rPr>
        <w:t>Common Data Model</w:t>
      </w:r>
      <w:r w:rsidR="00E040B2" w:rsidRPr="008078CB">
        <w:rPr>
          <w:rFonts w:cstheme="minorHAnsi"/>
          <w:b/>
          <w:sz w:val="24"/>
          <w:szCs w:val="24"/>
        </w:rPr>
        <w:t xml:space="preserve"> </w:t>
      </w:r>
      <w:r w:rsidR="004F465F" w:rsidRPr="008078CB">
        <w:rPr>
          <w:rFonts w:cstheme="minorHAnsi"/>
          <w:b/>
          <w:sz w:val="24"/>
          <w:szCs w:val="24"/>
        </w:rPr>
        <w:t xml:space="preserve">Version </w:t>
      </w:r>
      <w:r w:rsidR="00D7155E">
        <w:rPr>
          <w:rFonts w:cstheme="minorHAnsi"/>
          <w:b/>
          <w:sz w:val="24"/>
          <w:szCs w:val="24"/>
        </w:rPr>
        <w:t>1.</w:t>
      </w:r>
      <w:r w:rsidR="007D05D8">
        <w:rPr>
          <w:rFonts w:cstheme="minorHAnsi"/>
          <w:b/>
          <w:sz w:val="24"/>
          <w:szCs w:val="24"/>
        </w:rPr>
        <w:t>7</w:t>
      </w:r>
    </w:p>
    <w:p w14:paraId="265346DD" w14:textId="77777777" w:rsidR="000A245B" w:rsidRDefault="000A245B" w:rsidP="00FB159E">
      <w:pPr>
        <w:spacing w:after="0"/>
        <w:jc w:val="center"/>
        <w:rPr>
          <w:rFonts w:cstheme="minorHAnsi"/>
          <w:b/>
          <w:sz w:val="24"/>
          <w:szCs w:val="24"/>
        </w:rPr>
      </w:pPr>
    </w:p>
    <w:p w14:paraId="16700B27" w14:textId="793684EE" w:rsidR="00986A1D" w:rsidRDefault="00563388" w:rsidP="00FB159E">
      <w:pPr>
        <w:spacing w:after="0"/>
        <w:jc w:val="center"/>
        <w:rPr>
          <w:b/>
          <w:sz w:val="24"/>
          <w:szCs w:val="24"/>
        </w:rPr>
      </w:pPr>
      <w:r w:rsidRPr="008078CB">
        <w:rPr>
          <w:rFonts w:cstheme="minorHAnsi"/>
          <w:b/>
          <w:sz w:val="24"/>
          <w:szCs w:val="24"/>
        </w:rPr>
        <w:t xml:space="preserve">For </w:t>
      </w:r>
      <w:r w:rsidR="00410E25">
        <w:rPr>
          <w:rFonts w:cstheme="minorHAnsi"/>
          <w:b/>
          <w:sz w:val="24"/>
          <w:szCs w:val="24"/>
        </w:rPr>
        <w:t xml:space="preserve">ontology version </w:t>
      </w:r>
      <w:r w:rsidR="00713544" w:rsidRPr="00713544">
        <w:rPr>
          <w:rFonts w:cstheme="minorHAnsi"/>
          <w:b/>
          <w:sz w:val="24"/>
          <w:szCs w:val="24"/>
        </w:rPr>
        <w:t>ACT_SHRINE_ONTOLOGY_</w:t>
      </w:r>
      <w:r w:rsidR="006C353D">
        <w:rPr>
          <w:rFonts w:cstheme="minorHAnsi"/>
          <w:b/>
          <w:sz w:val="24"/>
          <w:szCs w:val="24"/>
        </w:rPr>
        <w:t>V201</w:t>
      </w:r>
    </w:p>
    <w:p w14:paraId="401105C8" w14:textId="5B5ECFAF" w:rsidR="00157D1C" w:rsidRPr="00986A1D" w:rsidRDefault="00986A1D" w:rsidP="00157D1C">
      <w:pPr>
        <w:spacing w:after="0" w:line="240" w:lineRule="auto"/>
        <w:rPr>
          <w:rFonts w:cs="Times New Roman"/>
        </w:rPr>
      </w:pPr>
      <w:r w:rsidRPr="00986A1D">
        <w:rPr>
          <w:rFonts w:cs="Times New Roman"/>
          <w:b/>
        </w:rPr>
        <w:t>Modification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327"/>
        <w:gridCol w:w="6233"/>
        <w:gridCol w:w="3330"/>
      </w:tblGrid>
      <w:tr w:rsidR="007075D6" w:rsidRPr="00986A1D" w14:paraId="6A61B1E0" w14:textId="77777777" w:rsidTr="000A245B">
        <w:tc>
          <w:tcPr>
            <w:tcW w:w="1188" w:type="dxa"/>
          </w:tcPr>
          <w:p w14:paraId="68179FBF" w14:textId="77777777" w:rsidR="007075D6" w:rsidRPr="00986A1D" w:rsidRDefault="007075D6" w:rsidP="000840C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Version</w:t>
            </w:r>
          </w:p>
        </w:tc>
        <w:tc>
          <w:tcPr>
            <w:tcW w:w="1327" w:type="dxa"/>
          </w:tcPr>
          <w:p w14:paraId="6D585746" w14:textId="77777777" w:rsidR="007075D6" w:rsidRPr="00986A1D" w:rsidRDefault="007075D6" w:rsidP="000840C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Date</w:t>
            </w:r>
          </w:p>
        </w:tc>
        <w:tc>
          <w:tcPr>
            <w:tcW w:w="6233" w:type="dxa"/>
          </w:tcPr>
          <w:p w14:paraId="7119000E" w14:textId="77777777" w:rsidR="007075D6" w:rsidRPr="00986A1D" w:rsidRDefault="007075D6" w:rsidP="00023FA4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Modification</w:t>
            </w:r>
            <w:r>
              <w:rPr>
                <w:rFonts w:cs="Times New Roman"/>
              </w:rPr>
              <w:t xml:space="preserve"> / comment</w:t>
            </w:r>
          </w:p>
        </w:tc>
        <w:tc>
          <w:tcPr>
            <w:tcW w:w="3330" w:type="dxa"/>
          </w:tcPr>
          <w:p w14:paraId="6723FB04" w14:textId="77777777" w:rsidR="007075D6" w:rsidRPr="00986A1D" w:rsidRDefault="007075D6" w:rsidP="00023FA4">
            <w:pPr>
              <w:rPr>
                <w:rFonts w:cs="Times New Roman"/>
              </w:rPr>
            </w:pPr>
            <w:r>
              <w:rPr>
                <w:rFonts w:cs="Times New Roman"/>
              </w:rPr>
              <w:t>Modified by</w:t>
            </w:r>
          </w:p>
        </w:tc>
      </w:tr>
      <w:tr w:rsidR="006C353D" w:rsidRPr="00986A1D" w14:paraId="151563CE" w14:textId="77777777" w:rsidTr="000A245B">
        <w:tc>
          <w:tcPr>
            <w:tcW w:w="1188" w:type="dxa"/>
          </w:tcPr>
          <w:p w14:paraId="0F5CF5DA" w14:textId="3347C025" w:rsidR="006C353D" w:rsidRDefault="007D05D8" w:rsidP="00C71576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1.7</w:t>
            </w:r>
          </w:p>
        </w:tc>
        <w:tc>
          <w:tcPr>
            <w:tcW w:w="1327" w:type="dxa"/>
          </w:tcPr>
          <w:p w14:paraId="7C505793" w14:textId="51F3D857" w:rsidR="006C353D" w:rsidRDefault="007D05D8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06/27/2019</w:t>
            </w:r>
          </w:p>
        </w:tc>
        <w:tc>
          <w:tcPr>
            <w:tcW w:w="6233" w:type="dxa"/>
          </w:tcPr>
          <w:p w14:paraId="313CA920" w14:textId="6E66E3CF" w:rsidR="006C353D" w:rsidRDefault="007D05D8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Minor updates to correspond with Ontology V2.0.1 add NDCs, reference UMLS version as ontology source</w:t>
            </w:r>
          </w:p>
        </w:tc>
        <w:tc>
          <w:tcPr>
            <w:tcW w:w="3330" w:type="dxa"/>
          </w:tcPr>
          <w:p w14:paraId="7F30FAE0" w14:textId="5026A18A" w:rsidR="006C353D" w:rsidRDefault="006C353D" w:rsidP="00C71576">
            <w:r>
              <w:t>Michele Morris for DHWG</w:t>
            </w:r>
          </w:p>
        </w:tc>
      </w:tr>
      <w:tr w:rsidR="00C71576" w:rsidRPr="00986A1D" w14:paraId="5D856E34" w14:textId="77777777" w:rsidTr="000A245B">
        <w:tc>
          <w:tcPr>
            <w:tcW w:w="1188" w:type="dxa"/>
          </w:tcPr>
          <w:p w14:paraId="1D187677" w14:textId="128AF6B7" w:rsidR="00C71576" w:rsidRDefault="00C71576" w:rsidP="00C71576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1.6</w:t>
            </w:r>
          </w:p>
        </w:tc>
        <w:tc>
          <w:tcPr>
            <w:tcW w:w="1327" w:type="dxa"/>
          </w:tcPr>
          <w:p w14:paraId="4E8581AE" w14:textId="6E995DC9" w:rsidR="00C71576" w:rsidRDefault="00C71576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03/03/2019</w:t>
            </w:r>
          </w:p>
        </w:tc>
        <w:tc>
          <w:tcPr>
            <w:tcW w:w="6233" w:type="dxa"/>
          </w:tcPr>
          <w:p w14:paraId="25562223" w14:textId="399FFD80" w:rsidR="00C71576" w:rsidRDefault="00D274BC" w:rsidP="00C7157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The following data elements were removed:</w:t>
            </w:r>
          </w:p>
          <w:p w14:paraId="2DE96BAB" w14:textId="60F63E3A" w:rsidR="00D274BC" w:rsidRPr="00D274BC" w:rsidRDefault="00D274BC" w:rsidP="00D274BC">
            <w:pPr>
              <w:ind w:left="360"/>
              <w:rPr>
                <w:rFonts w:cs="Times New Roman"/>
                <w:color w:val="000000" w:themeColor="text1"/>
              </w:rPr>
            </w:pPr>
            <w:r w:rsidRPr="00D274BC">
              <w:rPr>
                <w:rFonts w:cs="Times New Roman"/>
                <w:color w:val="000000" w:themeColor="text1"/>
              </w:rPr>
              <w:t>DIAGNOSIS_PRIORITY</w:t>
            </w:r>
          </w:p>
          <w:p w14:paraId="72CCD0DE" w14:textId="385EA53F" w:rsidR="00D274BC" w:rsidRPr="00D274BC" w:rsidRDefault="00D274BC" w:rsidP="00D274BC">
            <w:pPr>
              <w:ind w:left="360"/>
              <w:rPr>
                <w:rFonts w:cs="Times New Roman"/>
                <w:color w:val="000000" w:themeColor="text1"/>
              </w:rPr>
            </w:pPr>
            <w:r w:rsidRPr="00D274BC">
              <w:rPr>
                <w:rFonts w:cs="Times New Roman"/>
                <w:color w:val="000000" w:themeColor="text1"/>
              </w:rPr>
              <w:t>MEDICATION _TYPE</w:t>
            </w:r>
          </w:p>
        </w:tc>
        <w:tc>
          <w:tcPr>
            <w:tcW w:w="3330" w:type="dxa"/>
          </w:tcPr>
          <w:p w14:paraId="3675BAA0" w14:textId="369AC083" w:rsidR="00C71576" w:rsidRDefault="00C71576" w:rsidP="00C71576">
            <w:r>
              <w:t xml:space="preserve">Shyam </w:t>
            </w:r>
            <w:r w:rsidR="00D274BC">
              <w:t>Visweswaran</w:t>
            </w:r>
            <w:r>
              <w:t xml:space="preserve"> for DHWG</w:t>
            </w:r>
          </w:p>
        </w:tc>
      </w:tr>
      <w:tr w:rsidR="00C71576" w:rsidRPr="00986A1D" w14:paraId="68EAE1D2" w14:textId="77777777" w:rsidTr="000A245B">
        <w:tc>
          <w:tcPr>
            <w:tcW w:w="1188" w:type="dxa"/>
          </w:tcPr>
          <w:p w14:paraId="4D45E8E2" w14:textId="24BED5BC" w:rsidR="00C71576" w:rsidRPr="008078CB" w:rsidRDefault="00C71576" w:rsidP="00C71576">
            <w:pPr>
              <w:rPr>
                <w:rFonts w:cs="Times New Roman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1.5</w:t>
            </w:r>
          </w:p>
        </w:tc>
        <w:tc>
          <w:tcPr>
            <w:tcW w:w="1327" w:type="dxa"/>
          </w:tcPr>
          <w:p w14:paraId="0E041274" w14:textId="6918BF91" w:rsidR="00C71576" w:rsidRDefault="00C71576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04/03/2018</w:t>
            </w:r>
          </w:p>
        </w:tc>
        <w:tc>
          <w:tcPr>
            <w:tcW w:w="6233" w:type="dxa"/>
          </w:tcPr>
          <w:p w14:paraId="4D44A948" w14:textId="2902B8B5" w:rsidR="00C71576" w:rsidRPr="009A1CD1" w:rsidRDefault="00C71576" w:rsidP="00C7157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Substantially changed from version 1.4</w:t>
            </w:r>
            <w:r w:rsidRPr="009A1CD1">
              <w:rPr>
                <w:rFonts w:cs="Times New Roman"/>
              </w:rPr>
              <w:t xml:space="preserve"> </w:t>
            </w:r>
          </w:p>
        </w:tc>
        <w:tc>
          <w:tcPr>
            <w:tcW w:w="3330" w:type="dxa"/>
          </w:tcPr>
          <w:p w14:paraId="5E1F1163" w14:textId="354CE2DA" w:rsidR="00C71576" w:rsidRDefault="00C71576" w:rsidP="00C71576">
            <w:r>
              <w:t>Shyam Visweswaran and Chuck Borromeo for DHWG</w:t>
            </w:r>
          </w:p>
        </w:tc>
      </w:tr>
      <w:tr w:rsidR="00C71576" w:rsidRPr="00986A1D" w14:paraId="39FEA4FB" w14:textId="77777777" w:rsidTr="000A245B">
        <w:tc>
          <w:tcPr>
            <w:tcW w:w="1188" w:type="dxa"/>
          </w:tcPr>
          <w:p w14:paraId="40F1CE05" w14:textId="77777777" w:rsidR="00C71576" w:rsidRDefault="00C71576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1327" w:type="dxa"/>
          </w:tcPr>
          <w:p w14:paraId="17796205" w14:textId="6EF23B95" w:rsidR="00C71576" w:rsidRDefault="00C71576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01/18/2017</w:t>
            </w:r>
          </w:p>
        </w:tc>
        <w:tc>
          <w:tcPr>
            <w:tcW w:w="6233" w:type="dxa"/>
          </w:tcPr>
          <w:p w14:paraId="26B2293E" w14:textId="73AA33EE" w:rsidR="00C71576" w:rsidRPr="00CE09BA" w:rsidRDefault="00C71576" w:rsidP="00C7157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Added source column to all tables</w:t>
            </w:r>
          </w:p>
        </w:tc>
        <w:tc>
          <w:tcPr>
            <w:tcW w:w="3330" w:type="dxa"/>
          </w:tcPr>
          <w:p w14:paraId="1BE4F7AF" w14:textId="77777777" w:rsidR="00C71576" w:rsidRDefault="00C71576" w:rsidP="00C71576">
            <w:r>
              <w:t>Chuck Borromeo for DHWG</w:t>
            </w:r>
          </w:p>
        </w:tc>
      </w:tr>
      <w:tr w:rsidR="00C71576" w:rsidRPr="00986A1D" w14:paraId="7EFC5DE0" w14:textId="77777777" w:rsidTr="000A245B">
        <w:tc>
          <w:tcPr>
            <w:tcW w:w="1188" w:type="dxa"/>
          </w:tcPr>
          <w:p w14:paraId="790BF1B2" w14:textId="77777777" w:rsidR="00C71576" w:rsidRPr="00986A1D" w:rsidRDefault="00C71576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1327" w:type="dxa"/>
          </w:tcPr>
          <w:p w14:paraId="5A442290" w14:textId="3924FE41" w:rsidR="00C71576" w:rsidRPr="00986A1D" w:rsidRDefault="00C71576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05/07/2015</w:t>
            </w:r>
          </w:p>
        </w:tc>
        <w:tc>
          <w:tcPr>
            <w:tcW w:w="6233" w:type="dxa"/>
          </w:tcPr>
          <w:p w14:paraId="02EED38B" w14:textId="77777777" w:rsidR="00C71576" w:rsidRPr="00CE09BA" w:rsidRDefault="00C71576" w:rsidP="00C7157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CE09BA">
              <w:rPr>
                <w:rFonts w:cs="Times New Roman"/>
              </w:rPr>
              <w:t xml:space="preserve">Added i2b2 </w:t>
            </w:r>
            <w:proofErr w:type="spellStart"/>
            <w:r w:rsidRPr="00CE09BA">
              <w:rPr>
                <w:rFonts w:cs="Times New Roman"/>
              </w:rPr>
              <w:t>basecodes</w:t>
            </w:r>
            <w:proofErr w:type="spellEnd"/>
          </w:p>
        </w:tc>
        <w:tc>
          <w:tcPr>
            <w:tcW w:w="3330" w:type="dxa"/>
          </w:tcPr>
          <w:p w14:paraId="1F363E2F" w14:textId="77777777" w:rsidR="00C71576" w:rsidRDefault="00C71576" w:rsidP="00C71576">
            <w:pPr>
              <w:rPr>
                <w:rFonts w:cs="Times New Roman"/>
              </w:rPr>
            </w:pPr>
            <w:r>
              <w:t>Shyam Visweswaran for DHWG</w:t>
            </w:r>
          </w:p>
        </w:tc>
      </w:tr>
      <w:tr w:rsidR="00C71576" w:rsidRPr="00986A1D" w14:paraId="36166050" w14:textId="77777777" w:rsidTr="000A245B">
        <w:tc>
          <w:tcPr>
            <w:tcW w:w="1188" w:type="dxa"/>
          </w:tcPr>
          <w:p w14:paraId="32AA5230" w14:textId="77777777" w:rsidR="00C71576" w:rsidRPr="00986A1D" w:rsidRDefault="00C71576" w:rsidP="00C7157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1.2</w:t>
            </w:r>
          </w:p>
        </w:tc>
        <w:tc>
          <w:tcPr>
            <w:tcW w:w="1327" w:type="dxa"/>
          </w:tcPr>
          <w:p w14:paraId="4B1FBFFF" w14:textId="6122853A" w:rsidR="00C71576" w:rsidRPr="00986A1D" w:rsidRDefault="00C71576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03/23</w:t>
            </w:r>
            <w:r w:rsidRPr="00986A1D">
              <w:rPr>
                <w:rFonts w:cs="Times New Roman"/>
              </w:rPr>
              <w:t>/2015</w:t>
            </w:r>
          </w:p>
        </w:tc>
        <w:tc>
          <w:tcPr>
            <w:tcW w:w="6233" w:type="dxa"/>
          </w:tcPr>
          <w:p w14:paraId="1C157B32" w14:textId="77777777" w:rsidR="00C71576" w:rsidRDefault="00C71576" w:rsidP="00C71576">
            <w:pPr>
              <w:pStyle w:val="ListParagraph"/>
              <w:numPr>
                <w:ilvl w:val="0"/>
                <w:numId w:val="2"/>
              </w:numPr>
            </w:pPr>
            <w:r>
              <w:t xml:space="preserve">Demographic: SEX. Changed definition to “Sex” from “Administrative Sex” since this field reflects a blending of administrative gender and biological sex data. </w:t>
            </w:r>
          </w:p>
          <w:p w14:paraId="7F23F3AB" w14:textId="77777777" w:rsidR="00C71576" w:rsidRPr="00995EC8" w:rsidRDefault="00C71576" w:rsidP="00C71576">
            <w:pPr>
              <w:pStyle w:val="ListParagraph"/>
              <w:numPr>
                <w:ilvl w:val="0"/>
                <w:numId w:val="2"/>
              </w:numPr>
            </w:pPr>
            <w:r>
              <w:t>Visit: VISIT_TYPE. Added “</w:t>
            </w:r>
            <w:r w:rsidRPr="007D3B6C">
              <w:t>Emergency Department Admit to Inpatient Hospital Stay</w:t>
            </w:r>
            <w:r>
              <w:t>” and “</w:t>
            </w:r>
            <w:r w:rsidRPr="008C5CD5">
              <w:t>Non-Acute Institutional Stay</w:t>
            </w:r>
            <w:r>
              <w:t>” to value set.</w:t>
            </w:r>
          </w:p>
          <w:p w14:paraId="2147E467" w14:textId="11B3C679" w:rsidR="00C71576" w:rsidRPr="00023FA4" w:rsidRDefault="00C71576" w:rsidP="00C71576">
            <w:pPr>
              <w:pStyle w:val="ListParagraph"/>
              <w:numPr>
                <w:ilvl w:val="0"/>
                <w:numId w:val="2"/>
              </w:numPr>
            </w:pPr>
            <w:r w:rsidRPr="00023FA4">
              <w:rPr>
                <w:rFonts w:cs="Times New Roman"/>
              </w:rPr>
              <w:t xml:space="preserve">Medication: ORDER_TYPE AP=Ambulatory Prescribed, and ID=Inpatient Dispensed refer medication </w:t>
            </w:r>
            <w:r w:rsidRPr="00023FA4">
              <w:rPr>
                <w:rFonts w:cs="Times New Roman"/>
                <w:b/>
              </w:rPr>
              <w:t>orders</w:t>
            </w:r>
            <w:r w:rsidRPr="00023FA4">
              <w:rPr>
                <w:rFonts w:cs="Times New Roman"/>
              </w:rPr>
              <w:t xml:space="preserve"> and not medication </w:t>
            </w:r>
            <w:r>
              <w:rPr>
                <w:rFonts w:cs="Times New Roman"/>
              </w:rPr>
              <w:t xml:space="preserve">dispensing, </w:t>
            </w:r>
            <w:r w:rsidRPr="00023FA4">
              <w:rPr>
                <w:rFonts w:cs="Times New Roman"/>
              </w:rPr>
              <w:t>administration or billing, because data on orders will be available at all sites while administration and billing data may not be.</w:t>
            </w:r>
            <w:r>
              <w:rPr>
                <w:rFonts w:cs="Times New Roman"/>
              </w:rPr>
              <w:t xml:space="preserve"> Changed value set to A</w:t>
            </w:r>
            <w:r w:rsidRPr="00023FA4">
              <w:rPr>
                <w:rFonts w:cs="Times New Roman"/>
              </w:rPr>
              <w:t xml:space="preserve">=Ambulatory </w:t>
            </w:r>
            <w:r>
              <w:rPr>
                <w:rFonts w:cs="Times New Roman"/>
              </w:rPr>
              <w:t>Order and I=Inpatient Order.</w:t>
            </w:r>
          </w:p>
          <w:p w14:paraId="5E1211DE" w14:textId="77777777" w:rsidR="00C71576" w:rsidRPr="001D0677" w:rsidRDefault="00C71576" w:rsidP="00C7157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t xml:space="preserve">In Medication and Laboratory Test tables, clarified that </w:t>
            </w:r>
            <w:r>
              <w:rPr>
                <w:rFonts w:cs="Times New Roman"/>
              </w:rPr>
              <w:t>f</w:t>
            </w:r>
            <w:r w:rsidRPr="00D74AEC">
              <w:rPr>
                <w:rFonts w:cs="Times New Roman"/>
              </w:rPr>
              <w:t xml:space="preserve">ields with “RAW” in the name are optional, and will not be used in queries. </w:t>
            </w:r>
          </w:p>
        </w:tc>
        <w:tc>
          <w:tcPr>
            <w:tcW w:w="3330" w:type="dxa"/>
          </w:tcPr>
          <w:p w14:paraId="7644524E" w14:textId="77777777" w:rsidR="00C71576" w:rsidRPr="007075D6" w:rsidRDefault="00C71576" w:rsidP="00C71576">
            <w:pPr>
              <w:rPr>
                <w:rFonts w:cs="Times New Roman"/>
              </w:rPr>
            </w:pPr>
            <w:r>
              <w:t>Shyam Visweswaran for DHWG</w:t>
            </w:r>
          </w:p>
        </w:tc>
      </w:tr>
      <w:tr w:rsidR="00C71576" w:rsidRPr="00986A1D" w14:paraId="50C61CE0" w14:textId="77777777" w:rsidTr="000A245B">
        <w:tc>
          <w:tcPr>
            <w:tcW w:w="1188" w:type="dxa"/>
          </w:tcPr>
          <w:p w14:paraId="1379BF26" w14:textId="77777777" w:rsidR="00C71576" w:rsidRPr="00986A1D" w:rsidRDefault="00C71576" w:rsidP="00C7157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1.1</w:t>
            </w:r>
          </w:p>
        </w:tc>
        <w:tc>
          <w:tcPr>
            <w:tcW w:w="1327" w:type="dxa"/>
          </w:tcPr>
          <w:p w14:paraId="40A6BF5D" w14:textId="7656874E" w:rsidR="00C71576" w:rsidRPr="00986A1D" w:rsidRDefault="00C71576" w:rsidP="00C71576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Pr="00986A1D">
              <w:rPr>
                <w:rFonts w:cs="Times New Roman"/>
              </w:rPr>
              <w:t>1/13/2015</w:t>
            </w:r>
          </w:p>
        </w:tc>
        <w:tc>
          <w:tcPr>
            <w:tcW w:w="6233" w:type="dxa"/>
          </w:tcPr>
          <w:p w14:paraId="58083337" w14:textId="77777777" w:rsidR="00C71576" w:rsidRPr="00986A1D" w:rsidRDefault="00C71576" w:rsidP="00C7157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First published version</w:t>
            </w:r>
          </w:p>
        </w:tc>
        <w:tc>
          <w:tcPr>
            <w:tcW w:w="3330" w:type="dxa"/>
          </w:tcPr>
          <w:p w14:paraId="4DA1BC6A" w14:textId="77777777" w:rsidR="00C71576" w:rsidRPr="00986A1D" w:rsidRDefault="00C71576" w:rsidP="00C71576">
            <w:pPr>
              <w:rPr>
                <w:rFonts w:cs="Times New Roman"/>
              </w:rPr>
            </w:pPr>
            <w:r>
              <w:t>Shyam Visweswaran for DHWG</w:t>
            </w:r>
          </w:p>
        </w:tc>
      </w:tr>
      <w:tr w:rsidR="00C71576" w:rsidRPr="00986A1D" w14:paraId="55CA6781" w14:textId="77777777" w:rsidTr="000A245B">
        <w:tc>
          <w:tcPr>
            <w:tcW w:w="1188" w:type="dxa"/>
          </w:tcPr>
          <w:p w14:paraId="5B4EAC91" w14:textId="77777777" w:rsidR="00C71576" w:rsidRPr="00986A1D" w:rsidRDefault="00C71576" w:rsidP="00C7157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1.0</w:t>
            </w:r>
          </w:p>
        </w:tc>
        <w:tc>
          <w:tcPr>
            <w:tcW w:w="1327" w:type="dxa"/>
          </w:tcPr>
          <w:p w14:paraId="743F25CB" w14:textId="77777777" w:rsidR="00C71576" w:rsidRPr="00986A1D" w:rsidRDefault="00C71576" w:rsidP="00C7157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11/25/2014</w:t>
            </w:r>
          </w:p>
        </w:tc>
        <w:tc>
          <w:tcPr>
            <w:tcW w:w="6233" w:type="dxa"/>
          </w:tcPr>
          <w:p w14:paraId="3599C4E6" w14:textId="77777777" w:rsidR="00C71576" w:rsidRPr="00986A1D" w:rsidRDefault="00C71576" w:rsidP="00C7157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Initial version</w:t>
            </w:r>
          </w:p>
        </w:tc>
        <w:tc>
          <w:tcPr>
            <w:tcW w:w="3330" w:type="dxa"/>
          </w:tcPr>
          <w:p w14:paraId="6723719C" w14:textId="77777777" w:rsidR="00C71576" w:rsidRPr="00986A1D" w:rsidRDefault="00C71576" w:rsidP="00C71576">
            <w:pPr>
              <w:rPr>
                <w:rFonts w:cs="Times New Roman"/>
              </w:rPr>
            </w:pPr>
            <w:r>
              <w:t>Shyam Visweswaran for DHWG</w:t>
            </w:r>
          </w:p>
        </w:tc>
      </w:tr>
    </w:tbl>
    <w:p w14:paraId="50F1A70A" w14:textId="77777777" w:rsidR="00986A1D" w:rsidRPr="00986A1D" w:rsidRDefault="00986A1D" w:rsidP="008F7C88">
      <w:pPr>
        <w:spacing w:after="0" w:line="240" w:lineRule="auto"/>
        <w:rPr>
          <w:rFonts w:cs="Times New Roman"/>
        </w:rPr>
      </w:pPr>
    </w:p>
    <w:p w14:paraId="06212EC5" w14:textId="77777777" w:rsidR="001E28FF" w:rsidRDefault="001E28FF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br w:type="page"/>
      </w:r>
    </w:p>
    <w:p w14:paraId="1565A036" w14:textId="641148C2" w:rsidR="00986A1D" w:rsidRPr="00E60F24" w:rsidRDefault="00986A1D" w:rsidP="00986A1D">
      <w:pPr>
        <w:spacing w:after="0" w:line="240" w:lineRule="auto"/>
        <w:rPr>
          <w:rFonts w:cs="Times New Roman"/>
          <w:b/>
        </w:rPr>
      </w:pPr>
      <w:r w:rsidRPr="00E60F24">
        <w:rPr>
          <w:rFonts w:cs="Times New Roman"/>
          <w:b/>
        </w:rPr>
        <w:lastRenderedPageBreak/>
        <w:t>Overview</w:t>
      </w:r>
    </w:p>
    <w:p w14:paraId="76BFF654" w14:textId="77777777" w:rsidR="00986A1D" w:rsidRPr="00667F3B" w:rsidRDefault="00986A1D" w:rsidP="00986A1D">
      <w:pPr>
        <w:spacing w:after="0" w:line="240" w:lineRule="auto"/>
        <w:rPr>
          <w:rFonts w:cs="Times New Roman"/>
        </w:rPr>
      </w:pPr>
    </w:p>
    <w:p w14:paraId="3D59F5FE" w14:textId="07CB94CD" w:rsidR="00986A1D" w:rsidRDefault="00986A1D" w:rsidP="00986A1D">
      <w:pPr>
        <w:spacing w:after="0" w:line="240" w:lineRule="auto"/>
        <w:rPr>
          <w:b/>
          <w:color w:val="FF0000"/>
        </w:rPr>
      </w:pPr>
      <w:r w:rsidRPr="00986A1D">
        <w:rPr>
          <w:rFonts w:cs="Times New Roman"/>
        </w:rPr>
        <w:t xml:space="preserve">The </w:t>
      </w:r>
      <w:r w:rsidR="004215D2" w:rsidRPr="004215D2">
        <w:rPr>
          <w:rFonts w:cs="Times New Roman"/>
        </w:rPr>
        <w:t xml:space="preserve">ACT </w:t>
      </w:r>
      <w:r w:rsidR="006D3F5E">
        <w:rPr>
          <w:rFonts w:cs="Times New Roman"/>
        </w:rPr>
        <w:t>Common Data Model</w:t>
      </w:r>
      <w:r w:rsidR="004215D2">
        <w:rPr>
          <w:rFonts w:cs="Times New Roman"/>
        </w:rPr>
        <w:t xml:space="preserve"> document </w:t>
      </w:r>
      <w:r>
        <w:rPr>
          <w:rFonts w:cs="Times New Roman"/>
        </w:rPr>
        <w:t xml:space="preserve">specifies </w:t>
      </w:r>
      <w:r w:rsidR="000D6DC5">
        <w:rPr>
          <w:rFonts w:cs="Times New Roman"/>
        </w:rPr>
        <w:t>the data domains</w:t>
      </w:r>
      <w:r w:rsidR="004215D2">
        <w:rPr>
          <w:rFonts w:cs="Times New Roman"/>
        </w:rPr>
        <w:t xml:space="preserve"> and the data elements that </w:t>
      </w:r>
      <w:r w:rsidR="001565E2">
        <w:rPr>
          <w:rFonts w:cs="Times New Roman"/>
        </w:rPr>
        <w:t>are</w:t>
      </w:r>
      <w:r w:rsidR="004215D2">
        <w:rPr>
          <w:rFonts w:cs="Times New Roman"/>
        </w:rPr>
        <w:t xml:space="preserve"> </w:t>
      </w:r>
      <w:r>
        <w:rPr>
          <w:rFonts w:cs="Times New Roman"/>
        </w:rPr>
        <w:t xml:space="preserve">represented in the ACT network. </w:t>
      </w:r>
    </w:p>
    <w:p w14:paraId="3F3EE651" w14:textId="77777777" w:rsidR="0055127C" w:rsidRDefault="0055127C" w:rsidP="008F7C88">
      <w:pPr>
        <w:spacing w:after="0" w:line="240" w:lineRule="auto"/>
        <w:rPr>
          <w:rFonts w:cs="Times New Roman"/>
        </w:rPr>
      </w:pPr>
    </w:p>
    <w:p w14:paraId="0BE96E45" w14:textId="77777777" w:rsidR="003B7F49" w:rsidRDefault="00C36541" w:rsidP="008F7C88">
      <w:pPr>
        <w:spacing w:after="0" w:line="240" w:lineRule="auto"/>
        <w:rPr>
          <w:rFonts w:cs="Times New Roman"/>
        </w:rPr>
      </w:pPr>
      <w:r w:rsidRPr="00986A1D">
        <w:rPr>
          <w:rFonts w:cs="Times New Roman"/>
        </w:rPr>
        <w:t xml:space="preserve">Missing or Unknown </w:t>
      </w:r>
      <w:r w:rsidR="00C630CD" w:rsidRPr="00986A1D">
        <w:rPr>
          <w:rFonts w:cs="Times New Roman"/>
        </w:rPr>
        <w:t>d</w:t>
      </w:r>
      <w:r w:rsidRPr="00986A1D">
        <w:rPr>
          <w:rFonts w:cs="Times New Roman"/>
        </w:rPr>
        <w:t xml:space="preserve">ata </w:t>
      </w:r>
      <w:r w:rsidR="00C630CD" w:rsidRPr="00986A1D">
        <w:rPr>
          <w:rFonts w:cs="Times New Roman"/>
        </w:rPr>
        <w:t>v</w:t>
      </w:r>
      <w:r w:rsidRPr="00986A1D">
        <w:rPr>
          <w:rFonts w:cs="Times New Roman"/>
        </w:rPr>
        <w:t>alues:</w:t>
      </w:r>
    </w:p>
    <w:p w14:paraId="1EB09ABC" w14:textId="77777777" w:rsidR="003B7F49" w:rsidRPr="00986A1D" w:rsidRDefault="003B7F49" w:rsidP="008F7C88">
      <w:pPr>
        <w:spacing w:after="0" w:line="240" w:lineRule="auto"/>
        <w:rPr>
          <w:rFonts w:cs="Times New Roman"/>
        </w:rPr>
      </w:pPr>
      <w:r w:rsidRPr="00986A1D">
        <w:rPr>
          <w:rFonts w:cs="Times New Roman"/>
        </w:rPr>
        <w:t xml:space="preserve">The </w:t>
      </w:r>
      <w:r w:rsidR="00986A1D">
        <w:rPr>
          <w:rFonts w:cs="Times New Roman"/>
        </w:rPr>
        <w:t xml:space="preserve">ACT </w:t>
      </w:r>
      <w:r w:rsidR="006D3F5E">
        <w:rPr>
          <w:rFonts w:cs="Times New Roman"/>
        </w:rPr>
        <w:t>Common Data Model</w:t>
      </w:r>
      <w:r w:rsidR="004215D2">
        <w:rPr>
          <w:rFonts w:cs="Times New Roman"/>
        </w:rPr>
        <w:t xml:space="preserve"> </w:t>
      </w:r>
      <w:r w:rsidRPr="00986A1D">
        <w:rPr>
          <w:rFonts w:cs="Times New Roman"/>
        </w:rPr>
        <w:t>will use</w:t>
      </w:r>
      <w:r w:rsidR="00F152AA" w:rsidRPr="00986A1D">
        <w:rPr>
          <w:rFonts w:cs="Times New Roman"/>
        </w:rPr>
        <w:t xml:space="preserve"> a single null value</w:t>
      </w:r>
      <w:r w:rsidRPr="00986A1D">
        <w:rPr>
          <w:rFonts w:cs="Times New Roman"/>
        </w:rPr>
        <w:t xml:space="preserve"> as a basis for representing missing or unknown values. Specifically, </w:t>
      </w:r>
      <w:r w:rsidR="00C630CD" w:rsidRPr="00986A1D">
        <w:rPr>
          <w:rFonts w:cs="Times New Roman"/>
        </w:rPr>
        <w:t>use</w:t>
      </w:r>
      <w:r w:rsidR="005E5C9E" w:rsidRPr="00986A1D">
        <w:rPr>
          <w:rFonts w:cs="Times New Roman"/>
        </w:rPr>
        <w:t xml:space="preserve"> NI</w:t>
      </w:r>
      <w:r w:rsidR="00F152AA" w:rsidRPr="00986A1D">
        <w:rPr>
          <w:rFonts w:cs="Times New Roman"/>
        </w:rPr>
        <w:t>=No Information which means</w:t>
      </w:r>
      <w:r w:rsidRPr="00986A1D">
        <w:rPr>
          <w:rFonts w:cs="Times New Roman"/>
        </w:rPr>
        <w:t xml:space="preserve">:  </w:t>
      </w:r>
    </w:p>
    <w:p w14:paraId="782CD464" w14:textId="77777777" w:rsidR="003B7F49" w:rsidRPr="00986A1D" w:rsidRDefault="003B7F49" w:rsidP="008F7C88">
      <w:pPr>
        <w:spacing w:after="0" w:line="240" w:lineRule="auto"/>
        <w:rPr>
          <w:rFonts w:cs="Times New Roman"/>
        </w:rPr>
      </w:pPr>
      <w:r w:rsidRPr="00986A1D">
        <w:rPr>
          <w:rFonts w:cs="Times New Roman"/>
        </w:rPr>
        <w:t>1. A data field is not</w:t>
      </w:r>
      <w:r w:rsidR="00F152AA" w:rsidRPr="00986A1D">
        <w:rPr>
          <w:rFonts w:cs="Times New Roman"/>
        </w:rPr>
        <w:t xml:space="preserve"> present in the source system.</w:t>
      </w:r>
      <w:r w:rsidRPr="00986A1D">
        <w:rPr>
          <w:rFonts w:cs="Times New Roman"/>
        </w:rPr>
        <w:t xml:space="preserve"> </w:t>
      </w:r>
    </w:p>
    <w:p w14:paraId="6ADD0613" w14:textId="77777777" w:rsidR="003B7F49" w:rsidRPr="00986A1D" w:rsidRDefault="003B7F49" w:rsidP="008F7C88">
      <w:pPr>
        <w:spacing w:after="0" w:line="240" w:lineRule="auto"/>
        <w:rPr>
          <w:rFonts w:cs="Times New Roman"/>
        </w:rPr>
      </w:pPr>
      <w:r w:rsidRPr="00986A1D">
        <w:rPr>
          <w:rFonts w:cs="Times New Roman"/>
        </w:rPr>
        <w:t xml:space="preserve">2. A data field is present in the source system, but the </w:t>
      </w:r>
      <w:r w:rsidR="00F152AA" w:rsidRPr="00986A1D">
        <w:rPr>
          <w:rFonts w:cs="Times New Roman"/>
        </w:rPr>
        <w:t>source value is null or blank.</w:t>
      </w:r>
      <w:r w:rsidRPr="00986A1D">
        <w:rPr>
          <w:rFonts w:cs="Times New Roman"/>
        </w:rPr>
        <w:t xml:space="preserve"> </w:t>
      </w:r>
    </w:p>
    <w:p w14:paraId="3C3EE995" w14:textId="77777777" w:rsidR="00F152AA" w:rsidRPr="00986A1D" w:rsidRDefault="003B7F49" w:rsidP="008F7C88">
      <w:pPr>
        <w:spacing w:after="0" w:line="240" w:lineRule="auto"/>
        <w:rPr>
          <w:rFonts w:cs="Times New Roman"/>
        </w:rPr>
      </w:pPr>
      <w:r w:rsidRPr="00986A1D">
        <w:rPr>
          <w:rFonts w:cs="Times New Roman"/>
        </w:rPr>
        <w:t xml:space="preserve">3. A data field is present in the source system, but the source value explicitly denotes an unknown value. </w:t>
      </w:r>
    </w:p>
    <w:p w14:paraId="5493DB82" w14:textId="77777777" w:rsidR="003B7F49" w:rsidRPr="00986A1D" w:rsidRDefault="003B7F49" w:rsidP="008F7C88">
      <w:pPr>
        <w:spacing w:after="0" w:line="240" w:lineRule="auto"/>
        <w:rPr>
          <w:rFonts w:cs="Times New Roman"/>
        </w:rPr>
      </w:pPr>
      <w:r w:rsidRPr="00986A1D">
        <w:rPr>
          <w:rFonts w:cs="Times New Roman"/>
        </w:rPr>
        <w:t>4. A data field is present in the source system, but the source val</w:t>
      </w:r>
      <w:r w:rsidR="00F152AA" w:rsidRPr="00986A1D">
        <w:rPr>
          <w:rFonts w:cs="Times New Roman"/>
        </w:rPr>
        <w:t>ue cannot be mapped to the common data model.</w:t>
      </w:r>
    </w:p>
    <w:p w14:paraId="4758F706" w14:textId="77777777" w:rsidR="00F12D29" w:rsidRDefault="00F12D29" w:rsidP="008F7C88">
      <w:pPr>
        <w:spacing w:after="0" w:line="240" w:lineRule="auto"/>
        <w:rPr>
          <w:rFonts w:cs="Times New Roman"/>
        </w:rPr>
      </w:pPr>
    </w:p>
    <w:p w14:paraId="3B097121" w14:textId="7C24BC63" w:rsidR="00986A1D" w:rsidRDefault="007D05D8" w:rsidP="008F7C88">
      <w:pPr>
        <w:spacing w:after="0" w:line="240" w:lineRule="auto"/>
        <w:rPr>
          <w:ins w:id="0" w:author="Morris, Michele" w:date="2019-06-27T07:10:00Z"/>
          <w:rFonts w:cs="Times New Roman"/>
        </w:rPr>
      </w:pPr>
      <w:r>
        <w:rPr>
          <w:rFonts w:cs="Times New Roman"/>
        </w:rPr>
        <w:t xml:space="preserve">SHRINE Ontology Version 2.0.1 was developed using on codes contained in UMLS 2018AA. </w:t>
      </w:r>
    </w:p>
    <w:p w14:paraId="5D3A7E06" w14:textId="77777777" w:rsidR="007D05D8" w:rsidRPr="00986A1D" w:rsidRDefault="007D05D8" w:rsidP="008F7C88">
      <w:pPr>
        <w:spacing w:after="0" w:line="240" w:lineRule="auto"/>
        <w:rPr>
          <w:rFonts w:cs="Times New Roman"/>
        </w:rPr>
      </w:pPr>
    </w:p>
    <w:p w14:paraId="7445D18E" w14:textId="77777777" w:rsidR="00A90F73" w:rsidRPr="00986A1D" w:rsidRDefault="00021E82" w:rsidP="00157D1C">
      <w:pPr>
        <w:spacing w:after="0" w:line="240" w:lineRule="auto"/>
        <w:rPr>
          <w:rFonts w:cs="Times New Roman"/>
          <w:b/>
        </w:rPr>
      </w:pPr>
      <w:r w:rsidRPr="00986A1D">
        <w:rPr>
          <w:rFonts w:cs="Times New Roman"/>
          <w:b/>
        </w:rPr>
        <w:t>Demographic</w:t>
      </w:r>
    </w:p>
    <w:p w14:paraId="35853B3C" w14:textId="77777777" w:rsidR="00157D1C" w:rsidRPr="00986A1D" w:rsidRDefault="00157D1C" w:rsidP="00157D1C">
      <w:pPr>
        <w:spacing w:after="0" w:line="240" w:lineRule="auto"/>
        <w:rPr>
          <w:rFonts w:cs="Times New Roman"/>
        </w:rPr>
      </w:pPr>
    </w:p>
    <w:tbl>
      <w:tblPr>
        <w:tblStyle w:val="TableGrid"/>
        <w:tblW w:w="12078" w:type="dxa"/>
        <w:tblLook w:val="04A0" w:firstRow="1" w:lastRow="0" w:firstColumn="1" w:lastColumn="0" w:noHBand="0" w:noVBand="1"/>
      </w:tblPr>
      <w:tblGrid>
        <w:gridCol w:w="2155"/>
        <w:gridCol w:w="1530"/>
        <w:gridCol w:w="2970"/>
        <w:gridCol w:w="2790"/>
        <w:gridCol w:w="2633"/>
      </w:tblGrid>
      <w:tr w:rsidR="00C3578F" w:rsidRPr="00986A1D" w14:paraId="270FDFE8" w14:textId="77777777" w:rsidTr="009A1CD1">
        <w:tc>
          <w:tcPr>
            <w:tcW w:w="2155" w:type="dxa"/>
            <w:shd w:val="clear" w:color="auto" w:fill="E5B8B7" w:themeFill="accent2" w:themeFillTint="66"/>
          </w:tcPr>
          <w:p w14:paraId="533E3002" w14:textId="77777777" w:rsidR="002A148F" w:rsidRPr="00986A1D" w:rsidRDefault="002A148F" w:rsidP="00157D1C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Field Name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14:paraId="13C493F2" w14:textId="77777777" w:rsidR="002A148F" w:rsidRPr="00986A1D" w:rsidRDefault="002A148F" w:rsidP="00157D1C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Data Type</w:t>
            </w:r>
          </w:p>
        </w:tc>
        <w:tc>
          <w:tcPr>
            <w:tcW w:w="2970" w:type="dxa"/>
            <w:shd w:val="clear" w:color="auto" w:fill="E5B8B7" w:themeFill="accent2" w:themeFillTint="66"/>
          </w:tcPr>
          <w:p w14:paraId="776C6EDF" w14:textId="5F30A2D6" w:rsidR="002A148F" w:rsidRPr="00986A1D" w:rsidRDefault="002A148F" w:rsidP="00146BA4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 xml:space="preserve">Value Sets and </w:t>
            </w:r>
            <w:r w:rsidR="00146BA4">
              <w:rPr>
                <w:rFonts w:cs="Times New Roman"/>
                <w:b/>
              </w:rPr>
              <w:t>Table Guidance in i2b2</w:t>
            </w:r>
          </w:p>
        </w:tc>
        <w:tc>
          <w:tcPr>
            <w:tcW w:w="2790" w:type="dxa"/>
            <w:shd w:val="clear" w:color="auto" w:fill="E5B8B7" w:themeFill="accent2" w:themeFillTint="66"/>
          </w:tcPr>
          <w:p w14:paraId="15E6578D" w14:textId="77777777" w:rsidR="002A148F" w:rsidRPr="00986A1D" w:rsidRDefault="002A148F" w:rsidP="00E508B8">
            <w:pPr>
              <w:jc w:val="center"/>
              <w:rPr>
                <w:rFonts w:cs="Times New Roman"/>
              </w:rPr>
            </w:pPr>
            <w:r w:rsidRPr="00986A1D">
              <w:rPr>
                <w:rFonts w:cs="Times New Roman"/>
                <w:b/>
              </w:rPr>
              <w:t>Definition / Comments</w:t>
            </w:r>
          </w:p>
        </w:tc>
        <w:tc>
          <w:tcPr>
            <w:tcW w:w="2633" w:type="dxa"/>
            <w:shd w:val="clear" w:color="auto" w:fill="E5B8B7" w:themeFill="accent2" w:themeFillTint="66"/>
          </w:tcPr>
          <w:p w14:paraId="40B97D7C" w14:textId="1A7B9F9E" w:rsidR="002A148F" w:rsidRPr="00986A1D" w:rsidRDefault="00E508B8" w:rsidP="00F618AE">
            <w:pPr>
              <w:jc w:val="center"/>
              <w:rPr>
                <w:rFonts w:cs="Times New Roman"/>
                <w:b/>
              </w:rPr>
            </w:pPr>
            <w:r w:rsidRPr="00E508B8">
              <w:rPr>
                <w:rFonts w:cs="Times New Roman"/>
                <w:b/>
              </w:rPr>
              <w:t xml:space="preserve">Source </w:t>
            </w:r>
          </w:p>
        </w:tc>
      </w:tr>
      <w:tr w:rsidR="00C3578F" w:rsidRPr="00986A1D" w14:paraId="42C61D9E" w14:textId="77777777" w:rsidTr="009A1CD1">
        <w:tc>
          <w:tcPr>
            <w:tcW w:w="2155" w:type="dxa"/>
          </w:tcPr>
          <w:p w14:paraId="270D834D" w14:textId="77777777" w:rsidR="002A148F" w:rsidRPr="00986A1D" w:rsidRDefault="002A148F" w:rsidP="00157D1C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BIRTH_DATE</w:t>
            </w:r>
          </w:p>
        </w:tc>
        <w:tc>
          <w:tcPr>
            <w:tcW w:w="1530" w:type="dxa"/>
          </w:tcPr>
          <w:p w14:paraId="4C72E768" w14:textId="49BA23F2" w:rsidR="002A148F" w:rsidRPr="00986A1D" w:rsidRDefault="00003261" w:rsidP="00021E82">
            <w:pPr>
              <w:rPr>
                <w:rFonts w:cs="Times New Roman"/>
              </w:rPr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2970" w:type="dxa"/>
          </w:tcPr>
          <w:p w14:paraId="6F2450BA" w14:textId="77777777" w:rsidR="002A148F" w:rsidRDefault="002A148F" w:rsidP="00021E82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YYYY-MM-DD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</w:p>
          <w:p w14:paraId="5F39E881" w14:textId="77777777" w:rsidR="002A148F" w:rsidRDefault="002A148F" w:rsidP="00021E82">
            <w:pPr>
              <w:rPr>
                <w:rFonts w:cs="Times New Roman"/>
              </w:rPr>
            </w:pPr>
          </w:p>
          <w:p w14:paraId="1D80BEF6" w14:textId="20BA040B" w:rsidR="002A148F" w:rsidRDefault="009C55AD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BE581D">
              <w:rPr>
                <w:rFonts w:cs="Times New Roman"/>
              </w:rPr>
              <w:t>use</w:t>
            </w:r>
            <w:r>
              <w:rPr>
                <w:rFonts w:cs="Times New Roman"/>
              </w:rPr>
              <w:t xml:space="preserve"> </w:t>
            </w:r>
            <w:r w:rsidR="00C3578F">
              <w:rPr>
                <w:rFonts w:cs="Times New Roman"/>
              </w:rPr>
              <w:t xml:space="preserve">BIRTH_DATE in </w:t>
            </w:r>
            <w:r w:rsidR="00BE581D">
              <w:rPr>
                <w:rFonts w:cs="Times New Roman"/>
              </w:rPr>
              <w:t>PATIENT_DIMENSION</w:t>
            </w:r>
            <w:r>
              <w:rPr>
                <w:rFonts w:cs="Times New Roman"/>
              </w:rPr>
              <w:t>)</w:t>
            </w:r>
          </w:p>
          <w:p w14:paraId="6F2AAC1F" w14:textId="77777777" w:rsidR="002A148F" w:rsidRPr="00986A1D" w:rsidRDefault="002A148F" w:rsidP="00021E82">
            <w:pPr>
              <w:rPr>
                <w:rFonts w:cs="Times New Roman"/>
              </w:rPr>
            </w:pPr>
          </w:p>
        </w:tc>
        <w:tc>
          <w:tcPr>
            <w:tcW w:w="2790" w:type="dxa"/>
          </w:tcPr>
          <w:p w14:paraId="531A0969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Date and time of birth.</w:t>
            </w:r>
          </w:p>
          <w:p w14:paraId="28E7ED91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Current age (at time of query) in the SHRINE ontology is calculated from this. If times don’t exist in the source data, set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  <w:r w:rsidRPr="00986A1D">
              <w:rPr>
                <w:rFonts w:cs="Times New Roman"/>
              </w:rPr>
              <w:t xml:space="preserve"> to 00:00:00.</w:t>
            </w:r>
          </w:p>
        </w:tc>
        <w:tc>
          <w:tcPr>
            <w:tcW w:w="2633" w:type="dxa"/>
          </w:tcPr>
          <w:p w14:paraId="6491A725" w14:textId="2EC838D8" w:rsidR="002A148F" w:rsidRPr="00986A1D" w:rsidRDefault="002A148F" w:rsidP="003A781A">
            <w:pPr>
              <w:rPr>
                <w:rFonts w:cs="Times New Roman"/>
              </w:rPr>
            </w:pPr>
          </w:p>
        </w:tc>
      </w:tr>
      <w:tr w:rsidR="00C3578F" w:rsidRPr="00986A1D" w14:paraId="30F922E4" w14:textId="77777777" w:rsidTr="009A1CD1">
        <w:tc>
          <w:tcPr>
            <w:tcW w:w="2155" w:type="dxa"/>
          </w:tcPr>
          <w:p w14:paraId="456B14CF" w14:textId="77777777" w:rsidR="002A148F" w:rsidRPr="00986A1D" w:rsidRDefault="002A148F" w:rsidP="00157D1C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SEX</w:t>
            </w:r>
          </w:p>
        </w:tc>
        <w:tc>
          <w:tcPr>
            <w:tcW w:w="1530" w:type="dxa"/>
          </w:tcPr>
          <w:p w14:paraId="380A1DF2" w14:textId="0C241F62" w:rsidR="002A148F" w:rsidRPr="00986A1D" w:rsidRDefault="009B705D" w:rsidP="00982EDE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TEXT</w:t>
            </w:r>
          </w:p>
        </w:tc>
        <w:tc>
          <w:tcPr>
            <w:tcW w:w="2970" w:type="dxa"/>
          </w:tcPr>
          <w:p w14:paraId="490C0BD3" w14:textId="77777777" w:rsidR="002A148F" w:rsidRDefault="002A148F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i2b2 </w:t>
            </w:r>
            <w:proofErr w:type="spellStart"/>
            <w:r>
              <w:rPr>
                <w:rFonts w:cs="Times New Roman"/>
              </w:rPr>
              <w:t>basecodes</w:t>
            </w:r>
            <w:proofErr w:type="spellEnd"/>
            <w:r>
              <w:rPr>
                <w:rFonts w:cs="Times New Roman"/>
              </w:rPr>
              <w:t>:</w:t>
            </w:r>
          </w:p>
          <w:p w14:paraId="6E2E765D" w14:textId="6F1DD64E" w:rsidR="002A148F" w:rsidRDefault="009C55AD" w:rsidP="00E63ADB">
            <w:pPr>
              <w:rPr>
                <w:rFonts w:cs="Times New Roman"/>
              </w:rPr>
            </w:pPr>
            <w:proofErr w:type="gramStart"/>
            <w:r w:rsidRPr="00986A1D">
              <w:rPr>
                <w:rFonts w:cs="Times New Roman"/>
                <w:color w:val="000000"/>
              </w:rPr>
              <w:t>Ambiguous</w:t>
            </w:r>
            <w:r w:rsidR="002A148F">
              <w:rPr>
                <w:rFonts w:cs="Times New Roman"/>
              </w:rPr>
              <w:t xml:space="preserve">  =</w:t>
            </w:r>
            <w:proofErr w:type="gramEnd"/>
            <w:r w:rsidR="002A148F">
              <w:rPr>
                <w:rFonts w:cs="Times New Roman"/>
              </w:rPr>
              <w:t xml:space="preserve"> DEM|SEX:A</w:t>
            </w:r>
          </w:p>
          <w:p w14:paraId="077FD064" w14:textId="355D0636" w:rsidR="002A148F" w:rsidRDefault="002A148F" w:rsidP="00E63ADB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F</w:t>
            </w:r>
            <w:r w:rsidR="009C55AD">
              <w:rPr>
                <w:rFonts w:cs="Times New Roman"/>
              </w:rPr>
              <w:t>emale</w:t>
            </w:r>
            <w:r>
              <w:rPr>
                <w:rFonts w:cs="Times New Roman"/>
              </w:rPr>
              <w:t xml:space="preserve">  =</w:t>
            </w:r>
            <w:proofErr w:type="gramEnd"/>
            <w:r>
              <w:rPr>
                <w:rFonts w:cs="Times New Roman"/>
              </w:rPr>
              <w:t xml:space="preserve"> DEM|SEX:F</w:t>
            </w:r>
          </w:p>
          <w:p w14:paraId="4D6A3085" w14:textId="10FEE364" w:rsidR="002A148F" w:rsidRDefault="002A148F" w:rsidP="00E63ADB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</w:t>
            </w:r>
            <w:r w:rsidR="009C55AD">
              <w:rPr>
                <w:rFonts w:cs="Times New Roman"/>
              </w:rPr>
              <w:t>ale</w:t>
            </w:r>
            <w:r>
              <w:rPr>
                <w:rFonts w:cs="Times New Roman"/>
              </w:rPr>
              <w:t xml:space="preserve">  =</w:t>
            </w:r>
            <w:proofErr w:type="gramEnd"/>
            <w:r>
              <w:rPr>
                <w:rFonts w:cs="Times New Roman"/>
              </w:rPr>
              <w:t xml:space="preserve"> DEM|SEX:M</w:t>
            </w:r>
          </w:p>
          <w:p w14:paraId="7DD42DE3" w14:textId="1A3DA67D" w:rsidR="002A148F" w:rsidRDefault="009C55AD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No </w:t>
            </w:r>
            <w:proofErr w:type="gramStart"/>
            <w:r>
              <w:rPr>
                <w:rFonts w:cs="Times New Roman"/>
              </w:rPr>
              <w:t>Information</w:t>
            </w:r>
            <w:r w:rsidR="002A148F">
              <w:rPr>
                <w:rFonts w:cs="Times New Roman"/>
              </w:rPr>
              <w:t xml:space="preserve">  =</w:t>
            </w:r>
            <w:proofErr w:type="gramEnd"/>
            <w:r w:rsidR="002A148F">
              <w:rPr>
                <w:rFonts w:cs="Times New Roman"/>
              </w:rPr>
              <w:t xml:space="preserve"> DEM|SEX:NI</w:t>
            </w:r>
          </w:p>
          <w:p w14:paraId="4FF159EC" w14:textId="4F841E7B" w:rsidR="002A148F" w:rsidRDefault="002A148F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9C55AD">
              <w:rPr>
                <w:rFonts w:cs="Times New Roman"/>
              </w:rPr>
              <w:t>ther</w:t>
            </w:r>
            <w:r>
              <w:rPr>
                <w:rFonts w:cs="Times New Roman"/>
              </w:rPr>
              <w:t xml:space="preserve"> = DEM|SEX:O</w:t>
            </w:r>
          </w:p>
          <w:p w14:paraId="582CDAED" w14:textId="77777777" w:rsidR="002A148F" w:rsidRDefault="002A148F" w:rsidP="00157D1C">
            <w:pPr>
              <w:rPr>
                <w:rFonts w:cs="Times New Roman"/>
                <w:color w:val="000000"/>
              </w:rPr>
            </w:pPr>
          </w:p>
          <w:p w14:paraId="39D29F3E" w14:textId="57F718C9" w:rsidR="00BE58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(use </w:t>
            </w:r>
            <w:r w:rsidR="00C3578F">
              <w:rPr>
                <w:rFonts w:cs="Times New Roman"/>
              </w:rPr>
              <w:t xml:space="preserve">SEX_CD in </w:t>
            </w:r>
            <w:r>
              <w:rPr>
                <w:rFonts w:cs="Times New Roman"/>
              </w:rPr>
              <w:t>PATIENT_DIMENSION)</w:t>
            </w:r>
          </w:p>
          <w:p w14:paraId="79138155" w14:textId="15796958" w:rsidR="009C55AD" w:rsidRPr="00986A1D" w:rsidRDefault="009C55AD" w:rsidP="00157D1C">
            <w:pPr>
              <w:rPr>
                <w:rFonts w:cs="Times New Roman"/>
                <w:color w:val="000000"/>
              </w:rPr>
            </w:pPr>
          </w:p>
        </w:tc>
        <w:tc>
          <w:tcPr>
            <w:tcW w:w="2790" w:type="dxa"/>
          </w:tcPr>
          <w:p w14:paraId="7C558878" w14:textId="77777777" w:rsidR="002A148F" w:rsidRPr="00094C93" w:rsidRDefault="002A148F" w:rsidP="00E508B8">
            <w:pPr>
              <w:rPr>
                <w:rFonts w:cs="Times New Roman"/>
              </w:rPr>
            </w:pPr>
            <w:r w:rsidRPr="00094C93">
              <w:rPr>
                <w:rFonts w:cs="Times New Roman"/>
              </w:rPr>
              <w:lastRenderedPageBreak/>
              <w:t>Sex.</w:t>
            </w:r>
          </w:p>
          <w:p w14:paraId="786167B0" w14:textId="77777777" w:rsidR="002A148F" w:rsidRPr="00094C93" w:rsidRDefault="002A148F" w:rsidP="00E508B8">
            <w:pPr>
              <w:rPr>
                <w:rFonts w:cs="Times New Roman"/>
              </w:rPr>
            </w:pPr>
          </w:p>
          <w:p w14:paraId="4BD3D421" w14:textId="77777777" w:rsidR="002A148F" w:rsidRPr="00986A1D" w:rsidRDefault="002A148F" w:rsidP="00E508B8">
            <w:pPr>
              <w:rPr>
                <w:rFonts w:cs="Times New Roman"/>
              </w:rPr>
            </w:pPr>
            <w:r w:rsidRPr="00094C93">
              <w:rPr>
                <w:rFonts w:cs="Times New Roman"/>
              </w:rPr>
              <w:t xml:space="preserve">The “Ambiguous” category may be used for individuals who are physically undifferentiated from birth. The “Other” category may be used for individuals who </w:t>
            </w:r>
            <w:r w:rsidRPr="00094C93">
              <w:rPr>
                <w:rFonts w:cs="Times New Roman"/>
              </w:rPr>
              <w:lastRenderedPageBreak/>
              <w:t>are undergoing gender re-assignment.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33" w:type="dxa"/>
          </w:tcPr>
          <w:p w14:paraId="187DE64F" w14:textId="56AE4049" w:rsidR="002A148F" w:rsidRPr="00094C93" w:rsidRDefault="0038027F" w:rsidP="00123F6D">
            <w:pPr>
              <w:rPr>
                <w:rFonts w:cs="Times New Roman"/>
              </w:rPr>
            </w:pPr>
            <w:r w:rsidRPr="0038027F">
              <w:rPr>
                <w:rFonts w:cs="Times New Roman"/>
              </w:rPr>
              <w:lastRenderedPageBreak/>
              <w:t xml:space="preserve">Administrative Gender (HL7 </w:t>
            </w:r>
            <w:r w:rsidR="00123F6D">
              <w:rPr>
                <w:rFonts w:cs="Times New Roman"/>
              </w:rPr>
              <w:t>2x</w:t>
            </w:r>
            <w:r w:rsidRPr="0038027F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from 2016 ISA</w:t>
            </w:r>
            <w:r w:rsidR="002567B1">
              <w:rPr>
                <w:rFonts w:cs="Times New Roman"/>
              </w:rPr>
              <w:t>*</w:t>
            </w:r>
          </w:p>
        </w:tc>
      </w:tr>
      <w:tr w:rsidR="00C3578F" w:rsidRPr="00986A1D" w14:paraId="36698FF1" w14:textId="77777777" w:rsidTr="009A1CD1">
        <w:tc>
          <w:tcPr>
            <w:tcW w:w="2155" w:type="dxa"/>
          </w:tcPr>
          <w:p w14:paraId="60BC5586" w14:textId="77777777" w:rsidR="002A148F" w:rsidRPr="00986A1D" w:rsidRDefault="002A148F" w:rsidP="00157D1C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HISPANIC</w:t>
            </w:r>
          </w:p>
        </w:tc>
        <w:tc>
          <w:tcPr>
            <w:tcW w:w="1530" w:type="dxa"/>
          </w:tcPr>
          <w:p w14:paraId="3429E792" w14:textId="6252FCF5" w:rsidR="002A148F" w:rsidRPr="00986A1D" w:rsidRDefault="009B705D" w:rsidP="003B7F49">
            <w:pPr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2970" w:type="dxa"/>
          </w:tcPr>
          <w:p w14:paraId="7616A419" w14:textId="77777777" w:rsidR="002A148F" w:rsidRDefault="002A148F" w:rsidP="00157D1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i2b2 </w:t>
            </w:r>
            <w:proofErr w:type="spellStart"/>
            <w:r>
              <w:rPr>
                <w:rFonts w:cs="Times New Roman"/>
              </w:rPr>
              <w:t>basecodes</w:t>
            </w:r>
            <w:proofErr w:type="spellEnd"/>
            <w:r>
              <w:rPr>
                <w:rFonts w:cs="Times New Roman"/>
              </w:rPr>
              <w:t>:</w:t>
            </w:r>
          </w:p>
          <w:p w14:paraId="5DA24DD0" w14:textId="0B7EBB72" w:rsidR="002A148F" w:rsidRDefault="002A148F" w:rsidP="00157D1C">
            <w:pPr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  <w:r w:rsidR="009C55AD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= DEM|</w:t>
            </w:r>
            <w:proofErr w:type="gramStart"/>
            <w:r>
              <w:rPr>
                <w:rFonts w:cs="Times New Roman"/>
              </w:rPr>
              <w:t>HISP:Y</w:t>
            </w:r>
            <w:proofErr w:type="gramEnd"/>
          </w:p>
          <w:p w14:paraId="369012C8" w14:textId="6F1B8337" w:rsidR="002A148F" w:rsidRDefault="002A148F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9C55AD">
              <w:rPr>
                <w:rFonts w:cs="Times New Roman"/>
              </w:rPr>
              <w:t>o</w:t>
            </w:r>
            <w:r>
              <w:rPr>
                <w:rFonts w:cs="Times New Roman"/>
              </w:rPr>
              <w:t xml:space="preserve"> = DEM|</w:t>
            </w:r>
            <w:proofErr w:type="gramStart"/>
            <w:r>
              <w:rPr>
                <w:rFonts w:cs="Times New Roman"/>
              </w:rPr>
              <w:t>HISP:N</w:t>
            </w:r>
            <w:proofErr w:type="gramEnd"/>
          </w:p>
          <w:p w14:paraId="502D63EA" w14:textId="643860BF" w:rsidR="002A148F" w:rsidRDefault="002A148F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9C55AD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I</w:t>
            </w:r>
            <w:r w:rsidR="009C55AD">
              <w:rPr>
                <w:rFonts w:cs="Times New Roman"/>
              </w:rPr>
              <w:t>nformation</w:t>
            </w:r>
            <w:r>
              <w:rPr>
                <w:rFonts w:cs="Times New Roman"/>
              </w:rPr>
              <w:t xml:space="preserve"> = DEM|HISP:NI</w:t>
            </w:r>
          </w:p>
          <w:p w14:paraId="48A9E159" w14:textId="77777777" w:rsidR="002A148F" w:rsidRDefault="002A148F" w:rsidP="00157D1C">
            <w:pPr>
              <w:rPr>
                <w:rFonts w:cs="Times New Roman"/>
              </w:rPr>
            </w:pPr>
          </w:p>
          <w:p w14:paraId="37B2E15F" w14:textId="422F140D" w:rsidR="00BE58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(use </w:t>
            </w:r>
            <w:r w:rsidR="00C3578F">
              <w:rPr>
                <w:rFonts w:cs="Times New Roman"/>
              </w:rPr>
              <w:t xml:space="preserve">CONCEPT_CD in </w:t>
            </w:r>
            <w:r>
              <w:rPr>
                <w:rFonts w:cs="Times New Roman"/>
              </w:rPr>
              <w:t>OBSERVATION_FACT)</w:t>
            </w:r>
          </w:p>
          <w:p w14:paraId="785ED901" w14:textId="001C20C2" w:rsidR="009C55AD" w:rsidRPr="00986A1D" w:rsidRDefault="009C55AD" w:rsidP="00157D1C">
            <w:pPr>
              <w:rPr>
                <w:rFonts w:cs="Times New Roman"/>
              </w:rPr>
            </w:pPr>
          </w:p>
        </w:tc>
        <w:tc>
          <w:tcPr>
            <w:tcW w:w="2790" w:type="dxa"/>
          </w:tcPr>
          <w:p w14:paraId="69B7E2C3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A person of Cuban, Mexican, Puerto Rican, South or Central American, or other Spanish culture or origin, regardless of race.</w:t>
            </w:r>
          </w:p>
          <w:p w14:paraId="4E834627" w14:textId="77777777" w:rsidR="002A148F" w:rsidRPr="00986A1D" w:rsidRDefault="002A148F" w:rsidP="00E508B8">
            <w:pPr>
              <w:rPr>
                <w:rFonts w:cs="Times New Roman"/>
              </w:rPr>
            </w:pPr>
          </w:p>
          <w:p w14:paraId="1D2734EA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Uses “two question” approach.</w:t>
            </w:r>
          </w:p>
        </w:tc>
        <w:tc>
          <w:tcPr>
            <w:tcW w:w="2633" w:type="dxa"/>
          </w:tcPr>
          <w:p w14:paraId="0425BA52" w14:textId="734B2F3E" w:rsidR="002A148F" w:rsidRPr="00986A1D" w:rsidRDefault="00D462BC" w:rsidP="00D97D47">
            <w:pPr>
              <w:rPr>
                <w:rFonts w:cs="Times New Roman"/>
              </w:rPr>
            </w:pPr>
            <w:r>
              <w:rPr>
                <w:rFonts w:cs="Times New Roman"/>
              </w:rPr>
              <w:t>Office of Management and Budget (OMB) Oct. 30, 1997 rev. from 2016 ISA</w:t>
            </w:r>
          </w:p>
        </w:tc>
      </w:tr>
      <w:tr w:rsidR="00C3578F" w:rsidRPr="00986A1D" w14:paraId="06148E82" w14:textId="77777777" w:rsidTr="009A1CD1">
        <w:tc>
          <w:tcPr>
            <w:tcW w:w="2155" w:type="dxa"/>
          </w:tcPr>
          <w:p w14:paraId="0AC3D437" w14:textId="77777777" w:rsidR="002A148F" w:rsidRPr="00986A1D" w:rsidRDefault="002A148F" w:rsidP="00157D1C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RACE</w:t>
            </w:r>
          </w:p>
        </w:tc>
        <w:tc>
          <w:tcPr>
            <w:tcW w:w="1530" w:type="dxa"/>
          </w:tcPr>
          <w:p w14:paraId="15B0F649" w14:textId="0CA61C04" w:rsidR="002A148F" w:rsidRPr="00986A1D" w:rsidRDefault="009B705D" w:rsidP="00157D1C">
            <w:pPr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TEXT</w:t>
            </w:r>
          </w:p>
        </w:tc>
        <w:tc>
          <w:tcPr>
            <w:tcW w:w="2970" w:type="dxa"/>
          </w:tcPr>
          <w:p w14:paraId="1FBE1EC6" w14:textId="77777777" w:rsidR="002A148F" w:rsidRDefault="002A148F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i2b2 </w:t>
            </w:r>
            <w:proofErr w:type="spellStart"/>
            <w:r>
              <w:rPr>
                <w:rFonts w:cs="Times New Roman"/>
              </w:rPr>
              <w:t>basecodes</w:t>
            </w:r>
            <w:proofErr w:type="spellEnd"/>
            <w:r>
              <w:rPr>
                <w:rFonts w:cs="Times New Roman"/>
              </w:rPr>
              <w:t>:</w:t>
            </w:r>
          </w:p>
          <w:p w14:paraId="5BAF5FC7" w14:textId="1E0CC1B6" w:rsidR="002A148F" w:rsidRDefault="009C55AD" w:rsidP="00E63ADB">
            <w:pPr>
              <w:rPr>
                <w:rFonts w:cs="Times New Roman"/>
              </w:rPr>
            </w:pPr>
            <w:r w:rsidRPr="00C16F14">
              <w:rPr>
                <w:rFonts w:cs="Times New Roman"/>
              </w:rPr>
              <w:t>American Indian or Alaska Native</w:t>
            </w:r>
            <w:r w:rsidR="002A148F">
              <w:rPr>
                <w:rFonts w:cs="Times New Roman"/>
              </w:rPr>
              <w:t xml:space="preserve"> = DEM|RACE:NA</w:t>
            </w:r>
          </w:p>
          <w:p w14:paraId="71FA4AED" w14:textId="0C9D3205" w:rsidR="002A148F" w:rsidRDefault="009C55AD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Asian</w:t>
            </w:r>
            <w:r w:rsidR="002A148F">
              <w:rPr>
                <w:rFonts w:cs="Times New Roman"/>
              </w:rPr>
              <w:t xml:space="preserve"> = DEM|RACE:AS</w:t>
            </w:r>
          </w:p>
          <w:p w14:paraId="2A196D0C" w14:textId="76DDAAB1" w:rsidR="002A148F" w:rsidRDefault="009C55AD" w:rsidP="00E63ADB">
            <w:pPr>
              <w:rPr>
                <w:rFonts w:cs="Times New Roman"/>
              </w:rPr>
            </w:pPr>
            <w:r w:rsidRPr="00C16F14">
              <w:rPr>
                <w:rFonts w:cs="Times New Roman"/>
              </w:rPr>
              <w:t>Black or African American</w:t>
            </w:r>
            <w:r w:rsidR="002A148F">
              <w:rPr>
                <w:rFonts w:cs="Times New Roman"/>
              </w:rPr>
              <w:t xml:space="preserve"> = DEM|</w:t>
            </w:r>
            <w:proofErr w:type="gramStart"/>
            <w:r w:rsidR="002A148F">
              <w:rPr>
                <w:rFonts w:cs="Times New Roman"/>
              </w:rPr>
              <w:t>RACE:B</w:t>
            </w:r>
            <w:proofErr w:type="gramEnd"/>
          </w:p>
          <w:p w14:paraId="2C791E15" w14:textId="632D48BC" w:rsidR="002A148F" w:rsidRDefault="009C55AD" w:rsidP="00E63ADB">
            <w:pPr>
              <w:rPr>
                <w:rFonts w:cs="Times New Roman"/>
              </w:rPr>
            </w:pPr>
            <w:r w:rsidRPr="00C16F14">
              <w:rPr>
                <w:rFonts w:cs="Times New Roman"/>
              </w:rPr>
              <w:t xml:space="preserve">Native Hawaiian or </w:t>
            </w:r>
            <w:proofErr w:type="gramStart"/>
            <w:r w:rsidRPr="00C16F14">
              <w:rPr>
                <w:rFonts w:cs="Times New Roman"/>
              </w:rPr>
              <w:t>Other</w:t>
            </w:r>
            <w:proofErr w:type="gramEnd"/>
            <w:r w:rsidRPr="00C16F14">
              <w:rPr>
                <w:rFonts w:cs="Times New Roman"/>
              </w:rPr>
              <w:t xml:space="preserve"> Pacific Islander</w:t>
            </w:r>
            <w:r w:rsidR="002A148F">
              <w:rPr>
                <w:rFonts w:cs="Times New Roman"/>
              </w:rPr>
              <w:t xml:space="preserve"> = DEM|RACE:H</w:t>
            </w:r>
          </w:p>
          <w:p w14:paraId="3D83D25D" w14:textId="79B3B2C2" w:rsidR="002A148F" w:rsidRDefault="009C55AD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White</w:t>
            </w:r>
            <w:r w:rsidR="002A148F">
              <w:rPr>
                <w:rFonts w:cs="Times New Roman"/>
              </w:rPr>
              <w:t xml:space="preserve"> = DEM|</w:t>
            </w:r>
            <w:proofErr w:type="gramStart"/>
            <w:r w:rsidR="002A148F">
              <w:rPr>
                <w:rFonts w:cs="Times New Roman"/>
              </w:rPr>
              <w:t>RACE:W</w:t>
            </w:r>
            <w:proofErr w:type="gramEnd"/>
          </w:p>
          <w:p w14:paraId="0529FF3F" w14:textId="078D840E" w:rsidR="002A148F" w:rsidRDefault="009C55AD" w:rsidP="00E63ADB">
            <w:pPr>
              <w:rPr>
                <w:rFonts w:cs="Times New Roman"/>
              </w:rPr>
            </w:pPr>
            <w:r w:rsidRPr="00C16F14">
              <w:rPr>
                <w:rFonts w:cs="Times New Roman"/>
              </w:rPr>
              <w:t>Multiple race</w:t>
            </w:r>
            <w:r w:rsidR="002A148F">
              <w:rPr>
                <w:rFonts w:cs="Times New Roman"/>
              </w:rPr>
              <w:t xml:space="preserve"> = DEM|RACE:M</w:t>
            </w:r>
          </w:p>
          <w:p w14:paraId="3731D5F9" w14:textId="38B559FA" w:rsidR="002A148F" w:rsidRDefault="002A148F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9C55AD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I</w:t>
            </w:r>
            <w:r w:rsidR="009C55AD">
              <w:rPr>
                <w:rFonts w:cs="Times New Roman"/>
              </w:rPr>
              <w:t>nformation</w:t>
            </w:r>
            <w:r>
              <w:rPr>
                <w:rFonts w:cs="Times New Roman"/>
              </w:rPr>
              <w:t xml:space="preserve"> = DEM|RACE:NI</w:t>
            </w:r>
          </w:p>
          <w:p w14:paraId="0DEA933E" w14:textId="77777777" w:rsidR="002A148F" w:rsidRDefault="002A148F" w:rsidP="00E63ADB">
            <w:pPr>
              <w:rPr>
                <w:rFonts w:cs="Times New Roman"/>
              </w:rPr>
            </w:pPr>
          </w:p>
          <w:p w14:paraId="55341FEA" w14:textId="338C3E78" w:rsidR="00BE58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(use </w:t>
            </w:r>
            <w:r w:rsidR="00C3578F">
              <w:rPr>
                <w:rFonts w:cs="Times New Roman"/>
              </w:rPr>
              <w:t xml:space="preserve">RACE_CD in </w:t>
            </w:r>
            <w:r>
              <w:rPr>
                <w:rFonts w:cs="Times New Roman"/>
              </w:rPr>
              <w:t>PATIENT</w:t>
            </w:r>
            <w:r w:rsidR="00C3578F">
              <w:rPr>
                <w:rFonts w:cs="Times New Roman"/>
              </w:rPr>
              <w:t>_DIMENSION</w:t>
            </w:r>
            <w:r>
              <w:rPr>
                <w:rFonts w:cs="Times New Roman"/>
              </w:rPr>
              <w:t>)</w:t>
            </w:r>
          </w:p>
          <w:p w14:paraId="7B1F6692" w14:textId="77777777" w:rsidR="002A148F" w:rsidRPr="00986A1D" w:rsidRDefault="002A148F" w:rsidP="00C16F14">
            <w:pPr>
              <w:rPr>
                <w:rFonts w:cs="Times New Roman"/>
              </w:rPr>
            </w:pPr>
          </w:p>
        </w:tc>
        <w:tc>
          <w:tcPr>
            <w:tcW w:w="2790" w:type="dxa"/>
          </w:tcPr>
          <w:p w14:paraId="7EAEDFF4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Use one or more race values per patient.</w:t>
            </w:r>
          </w:p>
          <w:p w14:paraId="15D289A8" w14:textId="77777777" w:rsidR="002A148F" w:rsidRPr="00986A1D" w:rsidRDefault="002A148F" w:rsidP="00E508B8">
            <w:pPr>
              <w:rPr>
                <w:rFonts w:cs="Times New Roman"/>
              </w:rPr>
            </w:pPr>
          </w:p>
          <w:p w14:paraId="48F7A8CE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American Indian or Alaska Native – A person having origins in any of the original peoples of North and South America (including Central America), and who maintains tribal affiliation or community attachment.</w:t>
            </w:r>
          </w:p>
          <w:p w14:paraId="6013B835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Asian – A person having origins in any of the original peoples of the Far East, Southeast Asia, or the Indian subcontinent including, for example, Cambodia, China, India, Japan, Korea,</w:t>
            </w:r>
          </w:p>
          <w:p w14:paraId="6F8EAD21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Malaysia, Pakistan, the Philippine Islands, Thailand, and Vietnam.</w:t>
            </w:r>
          </w:p>
          <w:p w14:paraId="4F94D00F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 xml:space="preserve">Black or African American – A person having origins in </w:t>
            </w:r>
            <w:r w:rsidRPr="00986A1D">
              <w:rPr>
                <w:rFonts w:cs="Times New Roman"/>
              </w:rPr>
              <w:lastRenderedPageBreak/>
              <w:t>any of the black racial groups of Africa.</w:t>
            </w:r>
          </w:p>
          <w:p w14:paraId="1AFEC012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Native Hawaiian or Other Pacific Islander – A person having origins in any of the original peoples of Hawaii, Guam, Samoa, or other Pacific Islands.</w:t>
            </w:r>
          </w:p>
          <w:p w14:paraId="3A1B263E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White – A person having origins in any of the original peoples of Europe, the Middle East, or North Africa.</w:t>
            </w:r>
          </w:p>
          <w:p w14:paraId="3E96D8BD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 xml:space="preserve">Multiple - A person identifying themselves as more than one race. </w:t>
            </w:r>
          </w:p>
          <w:p w14:paraId="3C0597B0" w14:textId="77777777" w:rsidR="002A148F" w:rsidRPr="00986A1D" w:rsidRDefault="002A148F" w:rsidP="00E508B8">
            <w:pPr>
              <w:rPr>
                <w:rFonts w:cs="Times New Roman"/>
              </w:rPr>
            </w:pPr>
          </w:p>
          <w:p w14:paraId="4C53DF6D" w14:textId="56132606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Uses “two question” approach.</w:t>
            </w:r>
          </w:p>
        </w:tc>
        <w:tc>
          <w:tcPr>
            <w:tcW w:w="2633" w:type="dxa"/>
          </w:tcPr>
          <w:p w14:paraId="48AF3F19" w14:textId="45A558C4" w:rsidR="002A148F" w:rsidRPr="00986A1D" w:rsidRDefault="00D462BC" w:rsidP="00D97D4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Office of Management and Budget (OMB) Oct. 30, 1997 rev. from 2016 ISA</w:t>
            </w:r>
          </w:p>
        </w:tc>
      </w:tr>
      <w:tr w:rsidR="00C3578F" w:rsidRPr="00986A1D" w14:paraId="46A14724" w14:textId="77777777" w:rsidTr="009A1CD1">
        <w:tc>
          <w:tcPr>
            <w:tcW w:w="2155" w:type="dxa"/>
          </w:tcPr>
          <w:p w14:paraId="5DABBE55" w14:textId="77777777" w:rsidR="002A148F" w:rsidRPr="00986A1D" w:rsidRDefault="002A148F" w:rsidP="00802959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VITAL_STATUS</w:t>
            </w:r>
          </w:p>
        </w:tc>
        <w:tc>
          <w:tcPr>
            <w:tcW w:w="1530" w:type="dxa"/>
          </w:tcPr>
          <w:p w14:paraId="20B1AA0F" w14:textId="56D5CE86" w:rsidR="002A148F" w:rsidRPr="00986A1D" w:rsidRDefault="009B705D" w:rsidP="00356198">
            <w:pPr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TEXT</w:t>
            </w:r>
          </w:p>
        </w:tc>
        <w:tc>
          <w:tcPr>
            <w:tcW w:w="2970" w:type="dxa"/>
          </w:tcPr>
          <w:p w14:paraId="52CCCF49" w14:textId="77777777" w:rsidR="002A148F" w:rsidRDefault="002A148F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i2b2 </w:t>
            </w:r>
            <w:proofErr w:type="spellStart"/>
            <w:r>
              <w:rPr>
                <w:rFonts w:cs="Times New Roman"/>
              </w:rPr>
              <w:t>basecodes</w:t>
            </w:r>
            <w:proofErr w:type="spellEnd"/>
            <w:r>
              <w:rPr>
                <w:rFonts w:cs="Times New Roman"/>
              </w:rPr>
              <w:t>:</w:t>
            </w:r>
          </w:p>
          <w:p w14:paraId="1639089A" w14:textId="755C102C" w:rsidR="002A148F" w:rsidRDefault="009C55AD" w:rsidP="00E63ADB">
            <w:pPr>
              <w:rPr>
                <w:rFonts w:cs="Times New Roman"/>
              </w:rPr>
            </w:pPr>
            <w:r w:rsidRPr="00995EC8">
              <w:rPr>
                <w:rFonts w:cs="Times New Roman"/>
              </w:rPr>
              <w:t>Known Deceased</w:t>
            </w:r>
            <w:r>
              <w:rPr>
                <w:rFonts w:cs="Times New Roman"/>
              </w:rPr>
              <w:t xml:space="preserve"> </w:t>
            </w:r>
            <w:r w:rsidR="002A148F">
              <w:rPr>
                <w:rFonts w:cs="Times New Roman"/>
              </w:rPr>
              <w:t>=</w:t>
            </w:r>
            <w:r>
              <w:rPr>
                <w:rFonts w:cs="Times New Roman"/>
              </w:rPr>
              <w:t xml:space="preserve"> </w:t>
            </w:r>
            <w:r w:rsidR="002A148F">
              <w:rPr>
                <w:rFonts w:cs="Times New Roman"/>
              </w:rPr>
              <w:t>DEM|VITAL STATUS:D</w:t>
            </w:r>
          </w:p>
          <w:p w14:paraId="250BB0B2" w14:textId="15097BA7" w:rsidR="002A148F" w:rsidRDefault="002A148F" w:rsidP="00F152AA">
            <w:pPr>
              <w:rPr>
                <w:rFonts w:cs="Times New Roman"/>
              </w:rPr>
            </w:pPr>
          </w:p>
          <w:p w14:paraId="53527D22" w14:textId="2CA13F9D" w:rsidR="00BE58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(use </w:t>
            </w:r>
            <w:r w:rsidR="00C3578F">
              <w:rPr>
                <w:rFonts w:cs="Times New Roman"/>
              </w:rPr>
              <w:t xml:space="preserve">VITAL_STATUS_CD in </w:t>
            </w:r>
            <w:r>
              <w:rPr>
                <w:rFonts w:cs="Times New Roman"/>
              </w:rPr>
              <w:t>PATIENT_DIMENSION)</w:t>
            </w:r>
          </w:p>
          <w:p w14:paraId="4C8671B5" w14:textId="77777777" w:rsidR="002A148F" w:rsidRPr="00995EC8" w:rsidRDefault="002A148F" w:rsidP="005C6CD4">
            <w:pPr>
              <w:rPr>
                <w:rFonts w:cs="Times New Roman"/>
              </w:rPr>
            </w:pPr>
          </w:p>
        </w:tc>
        <w:tc>
          <w:tcPr>
            <w:tcW w:w="2790" w:type="dxa"/>
          </w:tcPr>
          <w:p w14:paraId="5CC50CCF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Note that NI is not allowed.</w:t>
            </w:r>
          </w:p>
        </w:tc>
        <w:tc>
          <w:tcPr>
            <w:tcW w:w="2633" w:type="dxa"/>
          </w:tcPr>
          <w:p w14:paraId="0E895C29" w14:textId="77777777" w:rsidR="002A148F" w:rsidRPr="00986A1D" w:rsidRDefault="002A148F" w:rsidP="005C6CD4">
            <w:pPr>
              <w:rPr>
                <w:rFonts w:cs="Times New Roman"/>
              </w:rPr>
            </w:pPr>
          </w:p>
        </w:tc>
      </w:tr>
      <w:tr w:rsidR="00C3578F" w:rsidRPr="00986A1D" w14:paraId="1C7AAB3E" w14:textId="77777777" w:rsidTr="009A1CD1">
        <w:tc>
          <w:tcPr>
            <w:tcW w:w="2155" w:type="dxa"/>
          </w:tcPr>
          <w:p w14:paraId="34331D66" w14:textId="77777777" w:rsidR="002A148F" w:rsidRPr="00986A1D" w:rsidRDefault="002A148F" w:rsidP="003B7F49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DEATH_DATE</w:t>
            </w:r>
          </w:p>
        </w:tc>
        <w:tc>
          <w:tcPr>
            <w:tcW w:w="1530" w:type="dxa"/>
          </w:tcPr>
          <w:p w14:paraId="27FBAC6C" w14:textId="7A64BC09" w:rsidR="002A148F" w:rsidRPr="00986A1D" w:rsidRDefault="00003261" w:rsidP="00021E82">
            <w:pPr>
              <w:rPr>
                <w:rFonts w:cs="Times New Roman"/>
              </w:rPr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2970" w:type="dxa"/>
          </w:tcPr>
          <w:p w14:paraId="630B8E80" w14:textId="77777777" w:rsidR="002A148F" w:rsidRDefault="002A148F" w:rsidP="002D488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YYYY-MM-DD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</w:p>
          <w:p w14:paraId="396E51F2" w14:textId="77777777" w:rsidR="00AD1B34" w:rsidRDefault="00AD1B34" w:rsidP="002D4888">
            <w:pPr>
              <w:rPr>
                <w:rFonts w:cs="Times New Roman"/>
              </w:rPr>
            </w:pPr>
          </w:p>
          <w:p w14:paraId="78E036F1" w14:textId="5F8CD715" w:rsidR="00BE58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(use </w:t>
            </w:r>
            <w:r w:rsidR="00C3578F">
              <w:rPr>
                <w:rFonts w:cs="Times New Roman"/>
              </w:rPr>
              <w:t xml:space="preserve">DEATH_DATE in </w:t>
            </w:r>
            <w:r>
              <w:rPr>
                <w:rFonts w:cs="Times New Roman"/>
              </w:rPr>
              <w:t>PATIENT_DIMENSION)</w:t>
            </w:r>
          </w:p>
          <w:p w14:paraId="7D1260F4" w14:textId="5B19690E" w:rsidR="00AD1B34" w:rsidRPr="00986A1D" w:rsidRDefault="00AD1B34" w:rsidP="002D4888">
            <w:pPr>
              <w:rPr>
                <w:rFonts w:cs="Times New Roman"/>
              </w:rPr>
            </w:pPr>
          </w:p>
        </w:tc>
        <w:tc>
          <w:tcPr>
            <w:tcW w:w="2790" w:type="dxa"/>
          </w:tcPr>
          <w:p w14:paraId="451E79E9" w14:textId="77777777" w:rsidR="002A148F" w:rsidRPr="00986A1D" w:rsidRDefault="002A148F" w:rsidP="00E508B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Date and time of death. Death date is not PHI. If times don’t exist in the source data, set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  <w:r w:rsidRPr="00986A1D">
              <w:rPr>
                <w:rFonts w:cs="Times New Roman"/>
              </w:rPr>
              <w:t xml:space="preserve"> to 00:00:00.</w:t>
            </w:r>
          </w:p>
        </w:tc>
        <w:tc>
          <w:tcPr>
            <w:tcW w:w="2633" w:type="dxa"/>
          </w:tcPr>
          <w:p w14:paraId="3D37B07E" w14:textId="77777777" w:rsidR="002A148F" w:rsidRPr="00986A1D" w:rsidRDefault="002A148F" w:rsidP="002D4888">
            <w:pPr>
              <w:rPr>
                <w:rFonts w:cs="Times New Roman"/>
              </w:rPr>
            </w:pPr>
          </w:p>
        </w:tc>
      </w:tr>
    </w:tbl>
    <w:p w14:paraId="788EACA6" w14:textId="26B95215" w:rsidR="00D010AE" w:rsidRDefault="00D010AE">
      <w:pPr>
        <w:rPr>
          <w:rFonts w:cs="Times New Roman"/>
          <w:b/>
        </w:rPr>
      </w:pPr>
    </w:p>
    <w:p w14:paraId="7D2FC274" w14:textId="77777777" w:rsidR="001E28FF" w:rsidRDefault="001E28FF" w:rsidP="005D1EB1">
      <w:pPr>
        <w:spacing w:after="0" w:line="240" w:lineRule="auto"/>
        <w:rPr>
          <w:rFonts w:cs="Times New Roman"/>
          <w:b/>
        </w:rPr>
      </w:pPr>
    </w:p>
    <w:p w14:paraId="4901257E" w14:textId="77777777" w:rsidR="001E28FF" w:rsidRDefault="001E28FF" w:rsidP="005D1EB1">
      <w:pPr>
        <w:spacing w:after="0" w:line="240" w:lineRule="auto"/>
        <w:rPr>
          <w:rFonts w:cs="Times New Roman"/>
          <w:b/>
        </w:rPr>
      </w:pPr>
    </w:p>
    <w:p w14:paraId="14826008" w14:textId="5A06914D" w:rsidR="005D1EB1" w:rsidRPr="00986A1D" w:rsidRDefault="005D1EB1" w:rsidP="005D1EB1">
      <w:pPr>
        <w:spacing w:after="0" w:line="240" w:lineRule="auto"/>
        <w:rPr>
          <w:rFonts w:cs="Times New Roman"/>
          <w:b/>
        </w:rPr>
      </w:pPr>
      <w:r w:rsidRPr="00986A1D">
        <w:rPr>
          <w:rFonts w:cs="Times New Roman"/>
          <w:b/>
        </w:rPr>
        <w:lastRenderedPageBreak/>
        <w:t>Diagnos</w:t>
      </w:r>
      <w:r w:rsidR="00021E82" w:rsidRPr="00986A1D">
        <w:rPr>
          <w:rFonts w:cs="Times New Roman"/>
          <w:b/>
        </w:rPr>
        <w:t>i</w:t>
      </w:r>
      <w:r w:rsidRPr="00986A1D">
        <w:rPr>
          <w:rFonts w:cs="Times New Roman"/>
          <w:b/>
        </w:rPr>
        <w:t>s</w:t>
      </w:r>
    </w:p>
    <w:p w14:paraId="68AAD2F8" w14:textId="77777777" w:rsidR="00857C89" w:rsidRPr="00986A1D" w:rsidRDefault="00857C89" w:rsidP="005D1EB1">
      <w:pPr>
        <w:spacing w:after="0" w:line="240" w:lineRule="auto"/>
        <w:rPr>
          <w:rFonts w:cs="Times New Roman"/>
          <w:b/>
        </w:rPr>
      </w:pP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2178"/>
        <w:gridCol w:w="1530"/>
        <w:gridCol w:w="2970"/>
        <w:gridCol w:w="2790"/>
        <w:gridCol w:w="2610"/>
      </w:tblGrid>
      <w:tr w:rsidR="00876657" w:rsidRPr="00986A1D" w14:paraId="5723E7E7" w14:textId="77777777" w:rsidTr="000D6DC5">
        <w:tc>
          <w:tcPr>
            <w:tcW w:w="217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7C6C598B" w14:textId="77777777" w:rsidR="00876657" w:rsidRPr="00986A1D" w:rsidRDefault="00876657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Field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63B42773" w14:textId="77777777" w:rsidR="00876657" w:rsidRPr="00986A1D" w:rsidRDefault="00876657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Data Type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115A4DA8" w14:textId="53C370B6" w:rsidR="00876657" w:rsidRPr="00986A1D" w:rsidRDefault="00146BA4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 xml:space="preserve">Value Sets and </w:t>
            </w:r>
            <w:r>
              <w:rPr>
                <w:rFonts w:cs="Times New Roman"/>
                <w:b/>
              </w:rPr>
              <w:t>Table Guidance in i2b2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57F5766A" w14:textId="5A4819D1" w:rsidR="00876657" w:rsidRPr="00986A1D" w:rsidRDefault="00876657" w:rsidP="000F6E4E">
            <w:pPr>
              <w:jc w:val="center"/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Definition / Comments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5061E891" w14:textId="6ACD684C" w:rsidR="00876657" w:rsidRPr="00986A1D" w:rsidRDefault="00876657" w:rsidP="00F618AE">
            <w:pPr>
              <w:jc w:val="center"/>
              <w:rPr>
                <w:rFonts w:cs="Times New Roman"/>
              </w:rPr>
            </w:pPr>
            <w:r w:rsidRPr="00E508B8">
              <w:rPr>
                <w:rFonts w:cs="Times New Roman"/>
                <w:b/>
              </w:rPr>
              <w:t xml:space="preserve">Source </w:t>
            </w:r>
          </w:p>
        </w:tc>
      </w:tr>
      <w:tr w:rsidR="00876657" w:rsidRPr="00986A1D" w14:paraId="451956E8" w14:textId="77777777" w:rsidTr="002E470D">
        <w:tc>
          <w:tcPr>
            <w:tcW w:w="2178" w:type="dxa"/>
          </w:tcPr>
          <w:p w14:paraId="74D59E99" w14:textId="77777777" w:rsidR="00876657" w:rsidRPr="009A1CD1" w:rsidRDefault="00876657" w:rsidP="00A86EB8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DIAGNOSIS_CODE</w:t>
            </w:r>
          </w:p>
        </w:tc>
        <w:tc>
          <w:tcPr>
            <w:tcW w:w="1530" w:type="dxa"/>
          </w:tcPr>
          <w:p w14:paraId="4232562F" w14:textId="77777777" w:rsidR="00876657" w:rsidRPr="009A1CD1" w:rsidRDefault="00876657" w:rsidP="00A86EB8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STRING</w:t>
            </w:r>
          </w:p>
        </w:tc>
        <w:tc>
          <w:tcPr>
            <w:tcW w:w="2970" w:type="dxa"/>
          </w:tcPr>
          <w:p w14:paraId="281B59B7" w14:textId="77777777" w:rsidR="009C55AD" w:rsidRPr="009A1CD1" w:rsidRDefault="009C55AD" w:rsidP="009C55AD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 xml:space="preserve">i2b2 </w:t>
            </w:r>
            <w:proofErr w:type="spellStart"/>
            <w:r w:rsidRPr="009A1CD1">
              <w:rPr>
                <w:rFonts w:cs="Times New Roman"/>
              </w:rPr>
              <w:t>basecodes</w:t>
            </w:r>
            <w:proofErr w:type="spellEnd"/>
            <w:r w:rsidRPr="009A1CD1">
              <w:rPr>
                <w:rFonts w:cs="Times New Roman"/>
              </w:rPr>
              <w:t>:</w:t>
            </w:r>
          </w:p>
          <w:p w14:paraId="574F767C" w14:textId="035E5C5C" w:rsidR="00876657" w:rsidRPr="009A1CD1" w:rsidRDefault="009C55AD" w:rsidP="00A86EB8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ICD-9 xxx = ICD9</w:t>
            </w:r>
            <w:r w:rsidR="002E470D" w:rsidRPr="009A1CD1">
              <w:rPr>
                <w:rFonts w:cs="Times New Roman"/>
              </w:rPr>
              <w:t>CM</w:t>
            </w:r>
            <w:r w:rsidRPr="009A1CD1">
              <w:rPr>
                <w:rFonts w:cs="Times New Roman"/>
              </w:rPr>
              <w:t>:xxx</w:t>
            </w:r>
          </w:p>
          <w:p w14:paraId="5D114C15" w14:textId="77777777" w:rsidR="009C55AD" w:rsidRPr="009A1CD1" w:rsidRDefault="009C55AD" w:rsidP="00A86EB8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ICD-10</w:t>
            </w:r>
            <w:r w:rsidR="002E470D" w:rsidRPr="009A1CD1">
              <w:rPr>
                <w:rFonts w:cs="Times New Roman"/>
              </w:rPr>
              <w:t>-CM</w:t>
            </w:r>
            <w:r w:rsidRPr="009A1CD1">
              <w:rPr>
                <w:rFonts w:cs="Times New Roman"/>
              </w:rPr>
              <w:t xml:space="preserve"> xxx = ICD10</w:t>
            </w:r>
            <w:r w:rsidR="002E470D" w:rsidRPr="009A1CD1">
              <w:rPr>
                <w:rFonts w:cs="Times New Roman"/>
              </w:rPr>
              <w:t>CM</w:t>
            </w:r>
            <w:r w:rsidRPr="009A1CD1">
              <w:rPr>
                <w:rFonts w:cs="Times New Roman"/>
              </w:rPr>
              <w:t>:xxx</w:t>
            </w:r>
          </w:p>
          <w:p w14:paraId="1D956FD3" w14:textId="46EDF517" w:rsidR="00146BA4" w:rsidRPr="009A1CD1" w:rsidRDefault="00146BA4" w:rsidP="00A86EB8">
            <w:pPr>
              <w:rPr>
                <w:rFonts w:cs="Times New Roman"/>
              </w:rPr>
            </w:pPr>
          </w:p>
          <w:p w14:paraId="31E05A9C" w14:textId="47B30F69" w:rsidR="00146BA4" w:rsidRPr="009A1CD1" w:rsidRDefault="00146BA4" w:rsidP="00A86EB8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(use CONCEPT_CD in OBSERVATION_FACT)</w:t>
            </w:r>
          </w:p>
          <w:p w14:paraId="202113A1" w14:textId="7BDE6353" w:rsidR="00146BA4" w:rsidRPr="009A1CD1" w:rsidRDefault="00146BA4" w:rsidP="00A86EB8">
            <w:pPr>
              <w:rPr>
                <w:rFonts w:cs="Times New Roman"/>
              </w:rPr>
            </w:pPr>
          </w:p>
        </w:tc>
        <w:tc>
          <w:tcPr>
            <w:tcW w:w="2790" w:type="dxa"/>
          </w:tcPr>
          <w:p w14:paraId="74C19F00" w14:textId="70F3186C" w:rsidR="00876657" w:rsidRPr="009A1CD1" w:rsidRDefault="00876657" w:rsidP="00DB76F4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Diagnosis concept in coding system.</w:t>
            </w:r>
          </w:p>
        </w:tc>
        <w:tc>
          <w:tcPr>
            <w:tcW w:w="2610" w:type="dxa"/>
          </w:tcPr>
          <w:p w14:paraId="2FFAD710" w14:textId="60DA2F43" w:rsidR="00876657" w:rsidRPr="009A1CD1" w:rsidRDefault="00876657" w:rsidP="00DB76F4">
            <w:pPr>
              <w:rPr>
                <w:rFonts w:cs="Times New Roman"/>
              </w:rPr>
            </w:pPr>
          </w:p>
        </w:tc>
      </w:tr>
      <w:tr w:rsidR="00876657" w:rsidRPr="00986A1D" w14:paraId="4336DE2E" w14:textId="77777777" w:rsidTr="002E470D">
        <w:tc>
          <w:tcPr>
            <w:tcW w:w="2178" w:type="dxa"/>
          </w:tcPr>
          <w:p w14:paraId="7827D0CE" w14:textId="77777777" w:rsidR="00876657" w:rsidRPr="009A1CD1" w:rsidRDefault="00876657" w:rsidP="000840C6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DIAGNOSIS_DATE</w:t>
            </w:r>
          </w:p>
        </w:tc>
        <w:tc>
          <w:tcPr>
            <w:tcW w:w="1530" w:type="dxa"/>
          </w:tcPr>
          <w:p w14:paraId="2A825677" w14:textId="72737D21" w:rsidR="00876657" w:rsidRPr="009A1CD1" w:rsidRDefault="00003261" w:rsidP="000840C6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DATETIME</w:t>
            </w:r>
          </w:p>
        </w:tc>
        <w:tc>
          <w:tcPr>
            <w:tcW w:w="2970" w:type="dxa"/>
          </w:tcPr>
          <w:p w14:paraId="57589DE5" w14:textId="77777777" w:rsidR="00876657" w:rsidRPr="009A1CD1" w:rsidRDefault="00876657" w:rsidP="000840C6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YYYY-MM-DD HH:</w:t>
            </w:r>
            <w:proofErr w:type="gramStart"/>
            <w:r w:rsidRPr="009A1CD1">
              <w:rPr>
                <w:rFonts w:cs="Times New Roman"/>
              </w:rPr>
              <w:t>MM:SS</w:t>
            </w:r>
            <w:proofErr w:type="gramEnd"/>
          </w:p>
          <w:p w14:paraId="50EEE43F" w14:textId="77777777" w:rsidR="00FB159E" w:rsidRPr="009A1CD1" w:rsidRDefault="00FB159E" w:rsidP="00996BE5">
            <w:pPr>
              <w:rPr>
                <w:rFonts w:cs="Times New Roman"/>
              </w:rPr>
            </w:pPr>
          </w:p>
          <w:p w14:paraId="2F253629" w14:textId="581469A7" w:rsidR="00996BE5" w:rsidRPr="009A1CD1" w:rsidRDefault="00146BA4" w:rsidP="00996BE5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(use</w:t>
            </w:r>
            <w:r w:rsidR="00996BE5" w:rsidRPr="009A1CD1">
              <w:rPr>
                <w:rFonts w:cs="Times New Roman"/>
              </w:rPr>
              <w:t xml:space="preserve"> START_DATE </w:t>
            </w:r>
            <w:r w:rsidRPr="009A1CD1">
              <w:rPr>
                <w:rFonts w:cs="Times New Roman"/>
              </w:rPr>
              <w:t>OBSERVATION_FACT</w:t>
            </w:r>
            <w:r w:rsidR="00996BE5" w:rsidRPr="009A1CD1">
              <w:rPr>
                <w:rFonts w:cs="Times New Roman"/>
              </w:rPr>
              <w:t>)</w:t>
            </w:r>
          </w:p>
          <w:p w14:paraId="653BCECC" w14:textId="098E321D" w:rsidR="00146BA4" w:rsidRPr="009A1CD1" w:rsidRDefault="00146BA4" w:rsidP="00996BE5">
            <w:pPr>
              <w:rPr>
                <w:rFonts w:cs="Times New Roman"/>
              </w:rPr>
            </w:pPr>
          </w:p>
        </w:tc>
        <w:tc>
          <w:tcPr>
            <w:tcW w:w="2790" w:type="dxa"/>
          </w:tcPr>
          <w:p w14:paraId="1950D502" w14:textId="38FCCB31" w:rsidR="00876657" w:rsidRPr="009A1CD1" w:rsidRDefault="00876657" w:rsidP="000840C6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Diagnosis date and time. If times don’t exist in the source data, set HH:</w:t>
            </w:r>
            <w:proofErr w:type="gramStart"/>
            <w:r w:rsidRPr="009A1CD1">
              <w:rPr>
                <w:rFonts w:cs="Times New Roman"/>
              </w:rPr>
              <w:t>MM:SS</w:t>
            </w:r>
            <w:proofErr w:type="gramEnd"/>
            <w:r w:rsidRPr="009A1CD1">
              <w:rPr>
                <w:rFonts w:cs="Times New Roman"/>
              </w:rPr>
              <w:t xml:space="preserve"> to 00:00:00.</w:t>
            </w:r>
          </w:p>
        </w:tc>
        <w:tc>
          <w:tcPr>
            <w:tcW w:w="2610" w:type="dxa"/>
          </w:tcPr>
          <w:p w14:paraId="42795175" w14:textId="4ABA47F1" w:rsidR="00876657" w:rsidRPr="009A1CD1" w:rsidRDefault="00876657" w:rsidP="000840C6">
            <w:pPr>
              <w:rPr>
                <w:rFonts w:cs="Times New Roman"/>
              </w:rPr>
            </w:pPr>
          </w:p>
        </w:tc>
      </w:tr>
    </w:tbl>
    <w:p w14:paraId="1E1BF330" w14:textId="77777777" w:rsidR="005D1EB1" w:rsidRPr="00986A1D" w:rsidRDefault="005D1EB1" w:rsidP="00356198">
      <w:pPr>
        <w:rPr>
          <w:rFonts w:cs="Times New Roman"/>
        </w:rPr>
      </w:pPr>
    </w:p>
    <w:p w14:paraId="314D41A5" w14:textId="77777777" w:rsidR="00857C89" w:rsidRPr="00986A1D" w:rsidRDefault="00857C89" w:rsidP="00356198">
      <w:pPr>
        <w:rPr>
          <w:rFonts w:cs="Times New Roman"/>
        </w:rPr>
      </w:pPr>
    </w:p>
    <w:p w14:paraId="7BDC1C2C" w14:textId="77777777" w:rsidR="00D010AE" w:rsidRDefault="00D010AE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631BDE5" w14:textId="77777777" w:rsidR="005D1EB1" w:rsidRPr="00986A1D" w:rsidRDefault="00021E82" w:rsidP="00857C89">
      <w:pPr>
        <w:spacing w:after="0" w:line="240" w:lineRule="auto"/>
        <w:rPr>
          <w:rFonts w:cs="Times New Roman"/>
          <w:b/>
        </w:rPr>
      </w:pPr>
      <w:r w:rsidRPr="00986A1D">
        <w:rPr>
          <w:rFonts w:cs="Times New Roman"/>
          <w:b/>
        </w:rPr>
        <w:lastRenderedPageBreak/>
        <w:t>Procedure</w:t>
      </w:r>
    </w:p>
    <w:p w14:paraId="7D4EC20B" w14:textId="77777777" w:rsidR="005D1EB1" w:rsidRPr="00986A1D" w:rsidRDefault="005D1EB1" w:rsidP="005D1EB1">
      <w:pPr>
        <w:spacing w:after="0" w:line="240" w:lineRule="auto"/>
        <w:rPr>
          <w:rFonts w:cs="Times New Roman"/>
          <w:b/>
        </w:rPr>
      </w:pP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2178"/>
        <w:gridCol w:w="1620"/>
        <w:gridCol w:w="2880"/>
        <w:gridCol w:w="2880"/>
        <w:gridCol w:w="2520"/>
      </w:tblGrid>
      <w:tr w:rsidR="006D6609" w:rsidRPr="00986A1D" w14:paraId="0F360746" w14:textId="77777777" w:rsidTr="000D6DC5">
        <w:tc>
          <w:tcPr>
            <w:tcW w:w="217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5177279E" w14:textId="77777777" w:rsidR="006D6609" w:rsidRPr="00986A1D" w:rsidRDefault="006D6609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Field Name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6337A98B" w14:textId="77777777" w:rsidR="006D6609" w:rsidRPr="00986A1D" w:rsidRDefault="006D6609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Data Type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69702ED5" w14:textId="222F0C82" w:rsidR="006D6609" w:rsidRPr="00986A1D" w:rsidRDefault="00146BA4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 xml:space="preserve">Value Sets and </w:t>
            </w:r>
            <w:r>
              <w:rPr>
                <w:rFonts w:cs="Times New Roman"/>
                <w:b/>
              </w:rPr>
              <w:t>Table Guidance in i2b2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5F8AF3A0" w14:textId="5B4BF9B0" w:rsidR="006D6609" w:rsidRPr="00986A1D" w:rsidRDefault="006D6609" w:rsidP="00A86EB8">
            <w:pPr>
              <w:jc w:val="center"/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Definition / Comments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0FC18C74" w14:textId="2642305B" w:rsidR="006D6609" w:rsidRPr="00986A1D" w:rsidRDefault="00F618AE" w:rsidP="00A86EB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Source</w:t>
            </w:r>
          </w:p>
        </w:tc>
      </w:tr>
      <w:tr w:rsidR="006D6609" w:rsidRPr="00986A1D" w14:paraId="6AEB0C42" w14:textId="77777777" w:rsidTr="00003261">
        <w:tc>
          <w:tcPr>
            <w:tcW w:w="2178" w:type="dxa"/>
          </w:tcPr>
          <w:p w14:paraId="401A7C43" w14:textId="77777777" w:rsidR="006D6609" w:rsidRPr="009A1CD1" w:rsidRDefault="006D6609" w:rsidP="00E63ADB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PROCEDURE_CODE</w:t>
            </w:r>
          </w:p>
        </w:tc>
        <w:tc>
          <w:tcPr>
            <w:tcW w:w="1620" w:type="dxa"/>
          </w:tcPr>
          <w:p w14:paraId="531DE444" w14:textId="77777777" w:rsidR="006D6609" w:rsidRPr="009A1CD1" w:rsidRDefault="006D6609" w:rsidP="00E63ADB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STRING</w:t>
            </w:r>
          </w:p>
        </w:tc>
        <w:tc>
          <w:tcPr>
            <w:tcW w:w="2880" w:type="dxa"/>
          </w:tcPr>
          <w:p w14:paraId="76A580F1" w14:textId="77777777" w:rsidR="00AE0CA0" w:rsidRPr="009A1CD1" w:rsidRDefault="00AE0CA0" w:rsidP="00AE0CA0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 xml:space="preserve">i2b2 </w:t>
            </w:r>
            <w:proofErr w:type="spellStart"/>
            <w:r w:rsidRPr="009A1CD1">
              <w:rPr>
                <w:rFonts w:cs="Times New Roman"/>
              </w:rPr>
              <w:t>basecodes</w:t>
            </w:r>
            <w:proofErr w:type="spellEnd"/>
            <w:r w:rsidRPr="009A1CD1">
              <w:rPr>
                <w:rFonts w:cs="Times New Roman"/>
              </w:rPr>
              <w:t>:</w:t>
            </w:r>
          </w:p>
          <w:p w14:paraId="4650A159" w14:textId="281D1C90" w:rsidR="00AE0CA0" w:rsidRPr="009A1CD1" w:rsidRDefault="00AE0CA0" w:rsidP="00AE0CA0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ICD-9 xxx = ICD9</w:t>
            </w:r>
            <w:r w:rsidR="002E470D" w:rsidRPr="009A1CD1">
              <w:rPr>
                <w:rFonts w:cs="Times New Roman"/>
              </w:rPr>
              <w:t>PROC</w:t>
            </w:r>
            <w:r w:rsidRPr="009A1CD1">
              <w:rPr>
                <w:rFonts w:cs="Times New Roman"/>
              </w:rPr>
              <w:t>:xxx</w:t>
            </w:r>
          </w:p>
          <w:p w14:paraId="7F22FC3E" w14:textId="6DC9A6CB" w:rsidR="006D6609" w:rsidRPr="009A1CD1" w:rsidRDefault="00AE0CA0" w:rsidP="00AE0CA0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 xml:space="preserve">ICD-10-PCS xxx = </w:t>
            </w:r>
            <w:r w:rsidR="002E470D" w:rsidRPr="009A1CD1">
              <w:rPr>
                <w:rFonts w:cs="Times New Roman"/>
              </w:rPr>
              <w:t>ICD10PCS:xxx</w:t>
            </w:r>
          </w:p>
          <w:p w14:paraId="78BA4884" w14:textId="77777777" w:rsidR="00AE0CA0" w:rsidRPr="009A1CD1" w:rsidRDefault="00AE0CA0" w:rsidP="00AE0CA0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CPT-4 xxx = CPT4:xxx</w:t>
            </w:r>
          </w:p>
          <w:p w14:paraId="74FAE8F9" w14:textId="77777777" w:rsidR="00882000" w:rsidRPr="009A1CD1" w:rsidRDefault="00882000" w:rsidP="002E470D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 xml:space="preserve">HCPCS xxx = </w:t>
            </w:r>
            <w:proofErr w:type="spellStart"/>
            <w:r w:rsidR="002E470D" w:rsidRPr="009A1CD1">
              <w:rPr>
                <w:rFonts w:cs="Times New Roman"/>
              </w:rPr>
              <w:t>HCPCS:xxx</w:t>
            </w:r>
            <w:proofErr w:type="spellEnd"/>
          </w:p>
          <w:p w14:paraId="7B81F5B3" w14:textId="77777777" w:rsidR="00146BA4" w:rsidRPr="009A1CD1" w:rsidRDefault="00146BA4" w:rsidP="002E470D">
            <w:pPr>
              <w:rPr>
                <w:rFonts w:cs="Times New Roman"/>
              </w:rPr>
            </w:pPr>
          </w:p>
          <w:p w14:paraId="39177113" w14:textId="77777777" w:rsidR="00146BA4" w:rsidRPr="009A1CD1" w:rsidRDefault="00146BA4" w:rsidP="00146BA4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(use CONCEPT_CD in OBSERVATION_FACT)</w:t>
            </w:r>
          </w:p>
          <w:p w14:paraId="3CCADAF2" w14:textId="50E4FB1A" w:rsidR="00146BA4" w:rsidRPr="009A1CD1" w:rsidRDefault="00146BA4" w:rsidP="002E470D">
            <w:pPr>
              <w:rPr>
                <w:rFonts w:cs="Times New Roman"/>
              </w:rPr>
            </w:pPr>
          </w:p>
        </w:tc>
        <w:tc>
          <w:tcPr>
            <w:tcW w:w="2880" w:type="dxa"/>
          </w:tcPr>
          <w:p w14:paraId="526D9223" w14:textId="1501BC8D" w:rsidR="006D6609" w:rsidRPr="009A1CD1" w:rsidRDefault="006D6609" w:rsidP="00E63ADB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Procedure concept in coding system.</w:t>
            </w:r>
          </w:p>
        </w:tc>
        <w:tc>
          <w:tcPr>
            <w:tcW w:w="2520" w:type="dxa"/>
          </w:tcPr>
          <w:p w14:paraId="4D3E5260" w14:textId="4896E511" w:rsidR="006D6609" w:rsidRPr="00986A1D" w:rsidRDefault="006D6609" w:rsidP="00E63ADB">
            <w:pPr>
              <w:rPr>
                <w:rFonts w:cs="Times New Roman"/>
              </w:rPr>
            </w:pPr>
          </w:p>
        </w:tc>
      </w:tr>
      <w:tr w:rsidR="006D6609" w:rsidRPr="00986A1D" w14:paraId="66D0E77F" w14:textId="77777777" w:rsidTr="00003261">
        <w:tc>
          <w:tcPr>
            <w:tcW w:w="2178" w:type="dxa"/>
          </w:tcPr>
          <w:p w14:paraId="56422295" w14:textId="77777777" w:rsidR="006D6609" w:rsidRPr="009A1CD1" w:rsidRDefault="006D6609" w:rsidP="000840C6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PROCEDURE_DATE</w:t>
            </w:r>
          </w:p>
        </w:tc>
        <w:tc>
          <w:tcPr>
            <w:tcW w:w="1620" w:type="dxa"/>
          </w:tcPr>
          <w:p w14:paraId="42358977" w14:textId="52A617C5" w:rsidR="006D6609" w:rsidRPr="009A1CD1" w:rsidRDefault="00003261" w:rsidP="000840C6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DATETIME</w:t>
            </w:r>
          </w:p>
        </w:tc>
        <w:tc>
          <w:tcPr>
            <w:tcW w:w="2880" w:type="dxa"/>
          </w:tcPr>
          <w:p w14:paraId="241EC1E8" w14:textId="77777777" w:rsidR="006D6609" w:rsidRPr="009A1CD1" w:rsidRDefault="006D6609" w:rsidP="000840C6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YYYY-MM-DD HH:</w:t>
            </w:r>
            <w:proofErr w:type="gramStart"/>
            <w:r w:rsidRPr="009A1CD1">
              <w:rPr>
                <w:rFonts w:cs="Times New Roman"/>
              </w:rPr>
              <w:t>MM:SS</w:t>
            </w:r>
            <w:proofErr w:type="gramEnd"/>
          </w:p>
          <w:p w14:paraId="4B01B0DB" w14:textId="77777777" w:rsidR="00E03C47" w:rsidRPr="009A1CD1" w:rsidRDefault="00E03C47" w:rsidP="000840C6">
            <w:pPr>
              <w:rPr>
                <w:rFonts w:cs="Times New Roman"/>
              </w:rPr>
            </w:pPr>
          </w:p>
          <w:p w14:paraId="1ED1F71B" w14:textId="77777777" w:rsidR="00146BA4" w:rsidRPr="009A1CD1" w:rsidRDefault="00146BA4" w:rsidP="00146BA4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(use START_DATE OBSERVATION_FACT)</w:t>
            </w:r>
          </w:p>
          <w:p w14:paraId="1AE7842F" w14:textId="365610DE" w:rsidR="00E03C47" w:rsidRPr="009A1CD1" w:rsidRDefault="00E03C47" w:rsidP="000840C6">
            <w:pPr>
              <w:rPr>
                <w:rFonts w:cs="Times New Roman"/>
              </w:rPr>
            </w:pPr>
          </w:p>
        </w:tc>
        <w:tc>
          <w:tcPr>
            <w:tcW w:w="2880" w:type="dxa"/>
          </w:tcPr>
          <w:p w14:paraId="2EAE49E0" w14:textId="7EAB31C7" w:rsidR="006D6609" w:rsidRPr="009A1CD1" w:rsidRDefault="006D6609" w:rsidP="000840C6">
            <w:pPr>
              <w:rPr>
                <w:rFonts w:cs="Times New Roman"/>
              </w:rPr>
            </w:pPr>
            <w:r w:rsidRPr="009A1CD1">
              <w:rPr>
                <w:rFonts w:cs="Times New Roman"/>
              </w:rPr>
              <w:t>Procedure date and time. If times don’t exist in the source data, set HH:</w:t>
            </w:r>
            <w:proofErr w:type="gramStart"/>
            <w:r w:rsidRPr="009A1CD1">
              <w:rPr>
                <w:rFonts w:cs="Times New Roman"/>
              </w:rPr>
              <w:t>MM:SS</w:t>
            </w:r>
            <w:proofErr w:type="gramEnd"/>
            <w:r w:rsidRPr="009A1CD1">
              <w:rPr>
                <w:rFonts w:cs="Times New Roman"/>
              </w:rPr>
              <w:t xml:space="preserve"> to 00:00:00.</w:t>
            </w:r>
          </w:p>
        </w:tc>
        <w:tc>
          <w:tcPr>
            <w:tcW w:w="2520" w:type="dxa"/>
          </w:tcPr>
          <w:p w14:paraId="3EC6AC68" w14:textId="5FDEA9BF" w:rsidR="006D6609" w:rsidRPr="00986A1D" w:rsidRDefault="006D6609" w:rsidP="000840C6">
            <w:pPr>
              <w:rPr>
                <w:rFonts w:cs="Times New Roman"/>
              </w:rPr>
            </w:pPr>
          </w:p>
        </w:tc>
      </w:tr>
    </w:tbl>
    <w:p w14:paraId="03522FBB" w14:textId="77777777" w:rsidR="00D010AE" w:rsidRDefault="00D010AE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02FDD2B5" w14:textId="77777777" w:rsidR="005D1EB1" w:rsidRPr="00986A1D" w:rsidRDefault="00E41611" w:rsidP="005D1EB1">
      <w:pPr>
        <w:spacing w:after="0" w:line="240" w:lineRule="auto"/>
        <w:rPr>
          <w:rFonts w:cs="Times New Roman"/>
          <w:b/>
        </w:rPr>
      </w:pPr>
      <w:r w:rsidRPr="00986A1D">
        <w:rPr>
          <w:rFonts w:cs="Times New Roman"/>
          <w:b/>
        </w:rPr>
        <w:lastRenderedPageBreak/>
        <w:t>Visit</w:t>
      </w:r>
    </w:p>
    <w:p w14:paraId="5E891EF4" w14:textId="77777777" w:rsidR="005D1EB1" w:rsidRPr="00986A1D" w:rsidRDefault="005D1EB1" w:rsidP="005D1EB1">
      <w:pPr>
        <w:spacing w:after="0" w:line="240" w:lineRule="auto"/>
        <w:rPr>
          <w:rFonts w:cs="Times New Roman"/>
          <w:b/>
        </w:rPr>
      </w:pPr>
    </w:p>
    <w:tbl>
      <w:tblPr>
        <w:tblStyle w:val="TableGrid"/>
        <w:tblW w:w="12078" w:type="dxa"/>
        <w:tblLook w:val="04A0" w:firstRow="1" w:lastRow="0" w:firstColumn="1" w:lastColumn="0" w:noHBand="0" w:noVBand="1"/>
      </w:tblPr>
      <w:tblGrid>
        <w:gridCol w:w="2088"/>
        <w:gridCol w:w="1620"/>
        <w:gridCol w:w="2970"/>
        <w:gridCol w:w="2880"/>
        <w:gridCol w:w="2520"/>
      </w:tblGrid>
      <w:tr w:rsidR="00EC247D" w:rsidRPr="00986A1D" w14:paraId="77E74541" w14:textId="77777777" w:rsidTr="00003261">
        <w:tc>
          <w:tcPr>
            <w:tcW w:w="2088" w:type="dxa"/>
            <w:shd w:val="clear" w:color="auto" w:fill="E5B8B7" w:themeFill="accent2" w:themeFillTint="66"/>
          </w:tcPr>
          <w:p w14:paraId="4D756621" w14:textId="77777777" w:rsidR="00F00776" w:rsidRPr="00986A1D" w:rsidRDefault="00F00776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Field Name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14:paraId="2BDBDCFA" w14:textId="77777777" w:rsidR="00F00776" w:rsidRPr="00986A1D" w:rsidRDefault="00F00776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Data Type</w:t>
            </w:r>
          </w:p>
        </w:tc>
        <w:tc>
          <w:tcPr>
            <w:tcW w:w="2970" w:type="dxa"/>
            <w:shd w:val="clear" w:color="auto" w:fill="E5B8B7" w:themeFill="accent2" w:themeFillTint="66"/>
          </w:tcPr>
          <w:p w14:paraId="2CB92642" w14:textId="20B847B8" w:rsidR="00F00776" w:rsidRPr="00986A1D" w:rsidRDefault="00146BA4" w:rsidP="00A86EB8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 xml:space="preserve">Value Sets and </w:t>
            </w:r>
            <w:r>
              <w:rPr>
                <w:rFonts w:cs="Times New Roman"/>
                <w:b/>
              </w:rPr>
              <w:t>Table Guidance in i2b2</w:t>
            </w:r>
          </w:p>
        </w:tc>
        <w:tc>
          <w:tcPr>
            <w:tcW w:w="2880" w:type="dxa"/>
            <w:shd w:val="clear" w:color="auto" w:fill="E5B8B7" w:themeFill="accent2" w:themeFillTint="66"/>
          </w:tcPr>
          <w:p w14:paraId="3FAA4B45" w14:textId="2A33CA1B" w:rsidR="00F00776" w:rsidRPr="00986A1D" w:rsidRDefault="00F00776" w:rsidP="00A86EB8">
            <w:pPr>
              <w:jc w:val="center"/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Definition / Comments</w:t>
            </w:r>
          </w:p>
        </w:tc>
        <w:tc>
          <w:tcPr>
            <w:tcW w:w="2520" w:type="dxa"/>
            <w:shd w:val="clear" w:color="auto" w:fill="E5B8B7" w:themeFill="accent2" w:themeFillTint="66"/>
          </w:tcPr>
          <w:p w14:paraId="55FD77BC" w14:textId="5445D140" w:rsidR="00F00776" w:rsidRPr="00986A1D" w:rsidRDefault="00F00776" w:rsidP="00F618AE">
            <w:pPr>
              <w:jc w:val="center"/>
              <w:rPr>
                <w:rFonts w:cs="Times New Roman"/>
              </w:rPr>
            </w:pPr>
            <w:r w:rsidRPr="00E508B8">
              <w:rPr>
                <w:rFonts w:cs="Times New Roman"/>
                <w:b/>
              </w:rPr>
              <w:t xml:space="preserve">Source </w:t>
            </w:r>
          </w:p>
        </w:tc>
      </w:tr>
      <w:tr w:rsidR="00EC247D" w:rsidRPr="00986A1D" w14:paraId="7CD45723" w14:textId="77777777" w:rsidTr="00003261">
        <w:tc>
          <w:tcPr>
            <w:tcW w:w="2088" w:type="dxa"/>
          </w:tcPr>
          <w:p w14:paraId="7E58C645" w14:textId="77777777" w:rsidR="00F00776" w:rsidRPr="00986A1D" w:rsidRDefault="00F00776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ADMIT_DATE</w:t>
            </w:r>
          </w:p>
        </w:tc>
        <w:tc>
          <w:tcPr>
            <w:tcW w:w="1620" w:type="dxa"/>
          </w:tcPr>
          <w:p w14:paraId="2EBB486B" w14:textId="6AC86CF9" w:rsidR="00F00776" w:rsidRPr="00986A1D" w:rsidRDefault="00003261" w:rsidP="000840C6">
            <w:pPr>
              <w:rPr>
                <w:rFonts w:cs="Times New Roman"/>
              </w:rPr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2970" w:type="dxa"/>
          </w:tcPr>
          <w:p w14:paraId="61D5F461" w14:textId="77777777" w:rsidR="00F00776" w:rsidRDefault="00F00776" w:rsidP="000840C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YYYY-MM-DD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</w:p>
          <w:p w14:paraId="66E7CE32" w14:textId="77777777" w:rsidR="009A1CD1" w:rsidRDefault="009A1CD1" w:rsidP="00AE0CA0">
            <w:pPr>
              <w:rPr>
                <w:rFonts w:cs="Times New Roman"/>
              </w:rPr>
            </w:pPr>
          </w:p>
          <w:p w14:paraId="570BA574" w14:textId="2BE0F487" w:rsidR="00F00776" w:rsidRPr="00986A1D" w:rsidRDefault="009A1CD1" w:rsidP="00AE0CA0">
            <w:pPr>
              <w:rPr>
                <w:rFonts w:cs="Times New Roman"/>
              </w:rPr>
            </w:pPr>
            <w:r>
              <w:rPr>
                <w:rFonts w:cs="Times New Roman"/>
              </w:rPr>
              <w:t>(use START_DATE in VISIT_DIMENSION</w:t>
            </w:r>
            <w:r w:rsidR="00B87406">
              <w:rPr>
                <w:rFonts w:cs="Times New Roman"/>
              </w:rPr>
              <w:t>)</w:t>
            </w:r>
          </w:p>
        </w:tc>
        <w:tc>
          <w:tcPr>
            <w:tcW w:w="2880" w:type="dxa"/>
          </w:tcPr>
          <w:p w14:paraId="0B7FEF1C" w14:textId="1FDD3106" w:rsidR="00F00776" w:rsidRPr="00986A1D" w:rsidRDefault="00F00776" w:rsidP="00E41611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Date and time of visit or admission. Age at visit field in SHRNE ontology is calculated from this. If times don’t exist in the source data, set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  <w:r w:rsidRPr="00986A1D">
              <w:rPr>
                <w:rFonts w:cs="Times New Roman"/>
              </w:rPr>
              <w:t xml:space="preserve"> to 00:00:00.</w:t>
            </w:r>
          </w:p>
        </w:tc>
        <w:tc>
          <w:tcPr>
            <w:tcW w:w="2520" w:type="dxa"/>
          </w:tcPr>
          <w:p w14:paraId="74D725DC" w14:textId="22BF5634" w:rsidR="00F00776" w:rsidRPr="00986A1D" w:rsidRDefault="00F00776" w:rsidP="00E41611">
            <w:pPr>
              <w:rPr>
                <w:rFonts w:cs="Times New Roman"/>
              </w:rPr>
            </w:pPr>
          </w:p>
        </w:tc>
      </w:tr>
      <w:tr w:rsidR="00EC247D" w:rsidRPr="00986A1D" w14:paraId="7E7A91DA" w14:textId="77777777" w:rsidTr="00003261">
        <w:tc>
          <w:tcPr>
            <w:tcW w:w="2088" w:type="dxa"/>
          </w:tcPr>
          <w:p w14:paraId="791FE168" w14:textId="77777777" w:rsidR="00F00776" w:rsidRPr="00986A1D" w:rsidRDefault="00F00776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DISCHARGE_DATE</w:t>
            </w:r>
          </w:p>
        </w:tc>
        <w:tc>
          <w:tcPr>
            <w:tcW w:w="1620" w:type="dxa"/>
          </w:tcPr>
          <w:p w14:paraId="5717512F" w14:textId="7EFCDDEB" w:rsidR="00F00776" w:rsidRPr="00986A1D" w:rsidRDefault="00003261" w:rsidP="000840C6">
            <w:pPr>
              <w:rPr>
                <w:rFonts w:cs="Times New Roman"/>
              </w:rPr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2970" w:type="dxa"/>
          </w:tcPr>
          <w:p w14:paraId="15E84EFC" w14:textId="77777777" w:rsidR="00F00776" w:rsidRDefault="00F00776" w:rsidP="000840C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YYYY-MM-DD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</w:p>
          <w:p w14:paraId="3891782D" w14:textId="77777777" w:rsidR="009A1CD1" w:rsidRDefault="009A1CD1" w:rsidP="00B87406">
            <w:pPr>
              <w:rPr>
                <w:rFonts w:cs="Times New Roman"/>
              </w:rPr>
            </w:pPr>
          </w:p>
          <w:p w14:paraId="34926266" w14:textId="69F1A791" w:rsidR="00B87406" w:rsidRPr="00986A1D" w:rsidRDefault="009A1CD1" w:rsidP="00B87406">
            <w:pPr>
              <w:rPr>
                <w:rFonts w:cs="Times New Roman"/>
              </w:rPr>
            </w:pPr>
            <w:r>
              <w:rPr>
                <w:rFonts w:cs="Times New Roman"/>
              </w:rPr>
              <w:t>(use END_DATE in VISIT_DIMENSION</w:t>
            </w:r>
            <w:r w:rsidR="00B87406">
              <w:rPr>
                <w:rFonts w:cs="Times New Roman"/>
              </w:rPr>
              <w:t>)</w:t>
            </w:r>
          </w:p>
        </w:tc>
        <w:tc>
          <w:tcPr>
            <w:tcW w:w="2880" w:type="dxa"/>
          </w:tcPr>
          <w:p w14:paraId="03AE6409" w14:textId="77777777" w:rsidR="00F00776" w:rsidRPr="00986A1D" w:rsidRDefault="00F00776" w:rsidP="00AB3C25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Date and time of discharge.</w:t>
            </w:r>
          </w:p>
          <w:p w14:paraId="3C52564F" w14:textId="5440713B" w:rsidR="00F00776" w:rsidRPr="00986A1D" w:rsidRDefault="00F00776" w:rsidP="00B63A78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Length of stay in SHRINE ontology is calculated from this. If times don’t exist in the source data, set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  <w:r w:rsidRPr="00986A1D">
              <w:rPr>
                <w:rFonts w:cs="Times New Roman"/>
              </w:rPr>
              <w:t xml:space="preserve"> to 00:00:00.</w:t>
            </w:r>
          </w:p>
        </w:tc>
        <w:tc>
          <w:tcPr>
            <w:tcW w:w="2520" w:type="dxa"/>
          </w:tcPr>
          <w:p w14:paraId="17499F8D" w14:textId="215ACF07" w:rsidR="00F00776" w:rsidRPr="00986A1D" w:rsidRDefault="00F00776" w:rsidP="00B63A78">
            <w:pPr>
              <w:rPr>
                <w:rFonts w:cs="Times New Roman"/>
              </w:rPr>
            </w:pPr>
          </w:p>
        </w:tc>
      </w:tr>
      <w:tr w:rsidR="00EC247D" w:rsidRPr="00986A1D" w14:paraId="1B7039E3" w14:textId="77777777" w:rsidTr="00003261">
        <w:tc>
          <w:tcPr>
            <w:tcW w:w="2088" w:type="dxa"/>
          </w:tcPr>
          <w:p w14:paraId="3F3A49C9" w14:textId="77777777" w:rsidR="00F00776" w:rsidRPr="00986A1D" w:rsidRDefault="00F00776" w:rsidP="006D3F5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VISIT_TYPE</w:t>
            </w:r>
          </w:p>
        </w:tc>
        <w:tc>
          <w:tcPr>
            <w:tcW w:w="1620" w:type="dxa"/>
          </w:tcPr>
          <w:p w14:paraId="3A2D8BF2" w14:textId="0AD0FEA9" w:rsidR="00F00776" w:rsidRPr="00986A1D" w:rsidRDefault="009B705D" w:rsidP="00A86EB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TEXT</w:t>
            </w:r>
          </w:p>
        </w:tc>
        <w:tc>
          <w:tcPr>
            <w:tcW w:w="2970" w:type="dxa"/>
          </w:tcPr>
          <w:p w14:paraId="205E202F" w14:textId="77777777" w:rsidR="00AE0CA0" w:rsidRDefault="00AE0CA0" w:rsidP="00AE0CA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i2b2 </w:t>
            </w:r>
            <w:proofErr w:type="spellStart"/>
            <w:r>
              <w:rPr>
                <w:rFonts w:cs="Times New Roman"/>
              </w:rPr>
              <w:t>basecodes</w:t>
            </w:r>
            <w:proofErr w:type="spellEnd"/>
            <w:r>
              <w:rPr>
                <w:rFonts w:cs="Times New Roman"/>
              </w:rPr>
              <w:t>:</w:t>
            </w:r>
          </w:p>
          <w:p w14:paraId="005E9A49" w14:textId="1C387016" w:rsidR="00F00776" w:rsidRPr="00094C93" w:rsidRDefault="00F00776" w:rsidP="005E5C9E">
            <w:pPr>
              <w:rPr>
                <w:rFonts w:cs="Times New Roman"/>
              </w:rPr>
            </w:pPr>
            <w:r w:rsidRPr="00094C93">
              <w:rPr>
                <w:rFonts w:cs="Times New Roman"/>
              </w:rPr>
              <w:t>Ambulatory Visit</w:t>
            </w:r>
            <w:r w:rsidR="00AE0CA0">
              <w:rPr>
                <w:rFonts w:cs="Times New Roman"/>
              </w:rPr>
              <w:t xml:space="preserve"> = O</w:t>
            </w:r>
          </w:p>
          <w:p w14:paraId="48518E0D" w14:textId="645AA736" w:rsidR="00F00776" w:rsidRPr="00094C93" w:rsidRDefault="00F00776" w:rsidP="005E5C9E">
            <w:pPr>
              <w:rPr>
                <w:rFonts w:cs="Times New Roman"/>
              </w:rPr>
            </w:pPr>
            <w:r w:rsidRPr="00094C93">
              <w:rPr>
                <w:rFonts w:cs="Times New Roman"/>
              </w:rPr>
              <w:t>Emergency Department</w:t>
            </w:r>
            <w:r>
              <w:rPr>
                <w:rFonts w:cs="Times New Roman"/>
              </w:rPr>
              <w:t xml:space="preserve"> Visit</w:t>
            </w:r>
            <w:r w:rsidR="00AE0CA0">
              <w:rPr>
                <w:rFonts w:cs="Times New Roman"/>
              </w:rPr>
              <w:t xml:space="preserve"> = E</w:t>
            </w:r>
          </w:p>
          <w:p w14:paraId="7BC37704" w14:textId="2C84878C" w:rsidR="00F00776" w:rsidRPr="00094C93" w:rsidRDefault="00F00776" w:rsidP="005E5C9E">
            <w:pPr>
              <w:rPr>
                <w:rFonts w:cs="Times New Roman"/>
              </w:rPr>
            </w:pPr>
            <w:r w:rsidRPr="00094C93">
              <w:rPr>
                <w:rFonts w:cs="Times New Roman"/>
              </w:rPr>
              <w:t>Emergenc</w:t>
            </w:r>
            <w:r>
              <w:rPr>
                <w:rFonts w:cs="Times New Roman"/>
              </w:rPr>
              <w:t xml:space="preserve">y </w:t>
            </w:r>
            <w:proofErr w:type="gramStart"/>
            <w:r>
              <w:rPr>
                <w:rFonts w:cs="Times New Roman"/>
              </w:rPr>
              <w:t>Department  Visit</w:t>
            </w:r>
            <w:proofErr w:type="gramEnd"/>
            <w:r>
              <w:rPr>
                <w:rFonts w:cs="Times New Roman"/>
              </w:rPr>
              <w:t xml:space="preserve"> To Inpatient</w:t>
            </w:r>
            <w:r w:rsidR="00AE0CA0">
              <w:rPr>
                <w:rFonts w:cs="Times New Roman"/>
              </w:rPr>
              <w:t xml:space="preserve"> = EI</w:t>
            </w:r>
          </w:p>
          <w:p w14:paraId="14B9CB11" w14:textId="68D59368" w:rsidR="00F00776" w:rsidRPr="00094C93" w:rsidRDefault="00F00776" w:rsidP="005E5C9E">
            <w:pPr>
              <w:rPr>
                <w:rFonts w:cs="Times New Roman"/>
              </w:rPr>
            </w:pPr>
            <w:r w:rsidRPr="00094C93">
              <w:rPr>
                <w:rFonts w:cs="Times New Roman"/>
              </w:rPr>
              <w:t>Inpatient Hospital Stay</w:t>
            </w:r>
            <w:r w:rsidR="00AE0CA0">
              <w:rPr>
                <w:rFonts w:cs="Times New Roman"/>
              </w:rPr>
              <w:t xml:space="preserve"> = I</w:t>
            </w:r>
          </w:p>
          <w:p w14:paraId="36B01355" w14:textId="2DE4AE79" w:rsidR="00F00776" w:rsidRPr="00094C93" w:rsidRDefault="00F00776" w:rsidP="005E5C9E">
            <w:pPr>
              <w:rPr>
                <w:rFonts w:cs="Times New Roman"/>
              </w:rPr>
            </w:pPr>
            <w:r w:rsidRPr="00094C93">
              <w:rPr>
                <w:rFonts w:cs="Times New Roman"/>
              </w:rPr>
              <w:t xml:space="preserve">Non-Acute </w:t>
            </w:r>
            <w:r>
              <w:rPr>
                <w:rFonts w:cs="Times New Roman"/>
              </w:rPr>
              <w:t>Hospita</w:t>
            </w:r>
            <w:r w:rsidRPr="00094C93">
              <w:rPr>
                <w:rFonts w:cs="Times New Roman"/>
              </w:rPr>
              <w:t>l Stay</w:t>
            </w:r>
            <w:r w:rsidR="00AE0CA0">
              <w:rPr>
                <w:rFonts w:cs="Times New Roman"/>
              </w:rPr>
              <w:t xml:space="preserve"> = NA</w:t>
            </w:r>
          </w:p>
          <w:p w14:paraId="1BE27AA6" w14:textId="37954D8A" w:rsidR="00F00776" w:rsidRPr="00094C93" w:rsidRDefault="00F00776" w:rsidP="005E5C9E">
            <w:pPr>
              <w:rPr>
                <w:rFonts w:cs="Times New Roman"/>
              </w:rPr>
            </w:pPr>
            <w:proofErr w:type="gramStart"/>
            <w:r w:rsidRPr="00094C93">
              <w:rPr>
                <w:rFonts w:cs="Times New Roman"/>
              </w:rPr>
              <w:t>Other</w:t>
            </w:r>
            <w:proofErr w:type="gramEnd"/>
            <w:r w:rsidRPr="00094C93">
              <w:rPr>
                <w:rFonts w:cs="Times New Roman"/>
              </w:rPr>
              <w:t xml:space="preserve"> Ambulatory Visit</w:t>
            </w:r>
            <w:r w:rsidR="009A1CD1">
              <w:rPr>
                <w:rFonts w:cs="Times New Roman"/>
              </w:rPr>
              <w:t xml:space="preserve"> = X</w:t>
            </w:r>
          </w:p>
          <w:p w14:paraId="5A87F2D1" w14:textId="4BEDD83B" w:rsidR="00F00776" w:rsidRDefault="00F00776" w:rsidP="005E5C9E">
            <w:pPr>
              <w:rPr>
                <w:rFonts w:cs="Times New Roman"/>
              </w:rPr>
            </w:pPr>
            <w:r w:rsidRPr="00094C93">
              <w:rPr>
                <w:rFonts w:cs="Times New Roman"/>
              </w:rPr>
              <w:t>No information</w:t>
            </w:r>
            <w:r w:rsidR="009A1CD1">
              <w:rPr>
                <w:rFonts w:cs="Times New Roman"/>
              </w:rPr>
              <w:t xml:space="preserve"> = N</w:t>
            </w:r>
          </w:p>
          <w:p w14:paraId="2FE5420E" w14:textId="5BA29D2F" w:rsidR="00F00776" w:rsidRDefault="00F00776" w:rsidP="005E5C9E">
            <w:pPr>
              <w:rPr>
                <w:rFonts w:cs="Times New Roman"/>
              </w:rPr>
            </w:pPr>
          </w:p>
          <w:p w14:paraId="08750B4A" w14:textId="161EF738" w:rsidR="009A1CD1" w:rsidRDefault="009A1CD1" w:rsidP="005E5C9E">
            <w:pPr>
              <w:rPr>
                <w:rFonts w:cs="Times New Roman"/>
              </w:rPr>
            </w:pPr>
            <w:r>
              <w:rPr>
                <w:rFonts w:cs="Times New Roman"/>
              </w:rPr>
              <w:t>(use INOUT_CD in VISIT_DIMENSION)</w:t>
            </w:r>
          </w:p>
          <w:p w14:paraId="0923E0F1" w14:textId="3C47E53F" w:rsidR="00F00776" w:rsidRPr="00986A1D" w:rsidRDefault="00F00776" w:rsidP="005E5C9E">
            <w:pPr>
              <w:rPr>
                <w:rFonts w:cs="Times New Roman"/>
              </w:rPr>
            </w:pPr>
          </w:p>
        </w:tc>
        <w:tc>
          <w:tcPr>
            <w:tcW w:w="2880" w:type="dxa"/>
          </w:tcPr>
          <w:p w14:paraId="4744B49B" w14:textId="77777777" w:rsidR="00F00776" w:rsidRDefault="00F00776" w:rsidP="00AB3C25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Visit type.</w:t>
            </w:r>
          </w:p>
          <w:p w14:paraId="31D185C9" w14:textId="77777777" w:rsidR="00F00776" w:rsidRDefault="00F00776" w:rsidP="00AB3C25">
            <w:pPr>
              <w:rPr>
                <w:rFonts w:cs="Times New Roman"/>
              </w:rPr>
            </w:pPr>
          </w:p>
          <w:p w14:paraId="4E0643F0" w14:textId="77777777" w:rsidR="00F00776" w:rsidRDefault="00F00776" w:rsidP="00AB3C25">
            <w:r>
              <w:t xml:space="preserve">Details of categorical definitions: </w:t>
            </w:r>
          </w:p>
          <w:p w14:paraId="616938CF" w14:textId="77777777" w:rsidR="00F00776" w:rsidRDefault="00F00776" w:rsidP="00AB3C25"/>
          <w:p w14:paraId="1CB54940" w14:textId="77777777" w:rsidR="00F00776" w:rsidRDefault="00F00776" w:rsidP="00AB3C25">
            <w:r>
              <w:t xml:space="preserve">Ambulatory Visit: Includes visits at outpatient clinics, physician offices, same day/ambulatory surgery centers, urgent care facilities, and other same-day ambulatory hospital encounters, but excludes emergency department encounters. </w:t>
            </w:r>
          </w:p>
          <w:p w14:paraId="71C7CCE0" w14:textId="77777777" w:rsidR="00F00776" w:rsidRDefault="00F00776" w:rsidP="00AB3C25"/>
          <w:p w14:paraId="190BA929" w14:textId="77777777" w:rsidR="00F00776" w:rsidRDefault="00F00776" w:rsidP="00AB3C25">
            <w:r>
              <w:t xml:space="preserve">Emergency Department (ED): Includes ED encounters that </w:t>
            </w:r>
            <w:r>
              <w:lastRenderedPageBreak/>
              <w:t>become inpatient stays (in which case inpatient stays would be a separate encounter). Excludes urgent care visits. ED claims should be pulled before hospitalization claims to ensure that ED with subsequent admission won't be rolled up in the hospital event.</w:t>
            </w:r>
          </w:p>
          <w:p w14:paraId="6F654011" w14:textId="77777777" w:rsidR="00F00776" w:rsidRDefault="00F00776" w:rsidP="00AB3C25"/>
          <w:p w14:paraId="1A57B288" w14:textId="77777777" w:rsidR="00F00776" w:rsidRDefault="00F00776" w:rsidP="00AB3C25">
            <w:r w:rsidRPr="00094C93">
              <w:t>Emergency Department Admit to Inpatient Hospital Stay: Permissible substitution for preferred state of separate ED and IP records. Only for use with data sources where the individual records for ED and IP cannot be distinguished.</w:t>
            </w:r>
          </w:p>
          <w:p w14:paraId="3168C3AE" w14:textId="77777777" w:rsidR="00F00776" w:rsidRDefault="00F00776" w:rsidP="00AB3C25"/>
          <w:p w14:paraId="1B27AD80" w14:textId="77777777" w:rsidR="00F00776" w:rsidRDefault="00F00776" w:rsidP="00AB3C25">
            <w:r>
              <w:t>Inpatient Hospital Stay: Includes all inpatient stays, including: same-day hospital discharges, hospital transfers, and acute hospital care where the discharge is after the admission date.</w:t>
            </w:r>
          </w:p>
          <w:p w14:paraId="5C37BF52" w14:textId="77777777" w:rsidR="00F00776" w:rsidRDefault="00F00776" w:rsidP="00AB3C25"/>
          <w:p w14:paraId="61B392FD" w14:textId="77777777" w:rsidR="00F00776" w:rsidRDefault="00F00776" w:rsidP="00AB3C25">
            <w:r w:rsidRPr="00094C93">
              <w:t xml:space="preserve">Non-Acute Institutional Stay: Includes hospice, skilled nursing facility (SNF), rehab center, nursing home, </w:t>
            </w:r>
            <w:r w:rsidRPr="00094C93">
              <w:lastRenderedPageBreak/>
              <w:t>residential, overnight non-hospital dialysis and other non-hospital stays.</w:t>
            </w:r>
          </w:p>
          <w:p w14:paraId="411AEAD2" w14:textId="77777777" w:rsidR="00F00776" w:rsidRDefault="00F00776" w:rsidP="00AB3C25"/>
          <w:p w14:paraId="09E42DDA" w14:textId="4CBF5AC1" w:rsidR="00F00776" w:rsidRDefault="00F00776" w:rsidP="00A86EB8">
            <w:r>
              <w:t>Other Ambulatory Visit: Includes other non-overnight AV encounters such as hospice visits, home health visits, skilled nursing facility visits, other non-hospital visits, as well as telemedicine, telephone and email consultations. May also include "lab only" visits (when a lab is ordered outside of a patient visit), "pharmacy only" (e.g., when a patient has a refill ordered without a face-to-face visit), "imaging only", etc.</w:t>
            </w:r>
          </w:p>
          <w:p w14:paraId="1A50D8D8" w14:textId="77777777" w:rsidR="006C353D" w:rsidRDefault="006C353D" w:rsidP="00A86EB8"/>
          <w:p w14:paraId="29740AF6" w14:textId="77777777" w:rsidR="006C353D" w:rsidRDefault="006C353D" w:rsidP="00A86EB8">
            <w:r>
              <w:t>No Information: Any Visit in which the type cannot be determined.</w:t>
            </w:r>
          </w:p>
          <w:p w14:paraId="4C2BAEF0" w14:textId="77777777" w:rsidR="006C353D" w:rsidRDefault="006C353D" w:rsidP="00A86EB8"/>
          <w:p w14:paraId="6DCFF0A1" w14:textId="3523B2C1" w:rsidR="006C353D" w:rsidRPr="00986A1D" w:rsidRDefault="006C353D" w:rsidP="00A86EB8">
            <w:pPr>
              <w:rPr>
                <w:rFonts w:cs="Times New Roman"/>
              </w:rPr>
            </w:pPr>
            <w:r>
              <w:t>*This value should not be NULL</w:t>
            </w:r>
          </w:p>
        </w:tc>
        <w:tc>
          <w:tcPr>
            <w:tcW w:w="2520" w:type="dxa"/>
          </w:tcPr>
          <w:p w14:paraId="7509FE5D" w14:textId="42A2423E" w:rsidR="00F00776" w:rsidRPr="00986A1D" w:rsidRDefault="00F00776" w:rsidP="00A86EB8">
            <w:pPr>
              <w:rPr>
                <w:rFonts w:cs="Times New Roman"/>
              </w:rPr>
            </w:pPr>
          </w:p>
        </w:tc>
      </w:tr>
    </w:tbl>
    <w:p w14:paraId="3B6975EF" w14:textId="77777777" w:rsidR="00A86EB8" w:rsidRPr="00986A1D" w:rsidRDefault="00A86EB8" w:rsidP="00F12D29">
      <w:pPr>
        <w:rPr>
          <w:rFonts w:cs="Times New Roman"/>
        </w:rPr>
      </w:pPr>
    </w:p>
    <w:p w14:paraId="57DE1BB4" w14:textId="77777777" w:rsidR="00D010AE" w:rsidRDefault="00D010AE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7ED9A5F9" w14:textId="77777777" w:rsidR="00536C2F" w:rsidRPr="00986A1D" w:rsidRDefault="00536C2F" w:rsidP="00536C2F">
      <w:pPr>
        <w:spacing w:after="0" w:line="240" w:lineRule="auto"/>
        <w:rPr>
          <w:rFonts w:cs="Times New Roman"/>
          <w:b/>
        </w:rPr>
      </w:pPr>
      <w:r w:rsidRPr="00986A1D">
        <w:rPr>
          <w:rFonts w:cs="Times New Roman"/>
          <w:b/>
        </w:rPr>
        <w:lastRenderedPageBreak/>
        <w:t>Medication</w:t>
      </w:r>
    </w:p>
    <w:p w14:paraId="7EC13CA3" w14:textId="77777777" w:rsidR="00536C2F" w:rsidRDefault="00536C2F" w:rsidP="00536C2F">
      <w:pPr>
        <w:spacing w:after="0" w:line="240" w:lineRule="auto"/>
        <w:rPr>
          <w:rFonts w:cs="Times New Roman"/>
          <w:b/>
        </w:rPr>
      </w:pP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2268"/>
        <w:gridCol w:w="1800"/>
        <w:gridCol w:w="2700"/>
        <w:gridCol w:w="2790"/>
        <w:gridCol w:w="2520"/>
      </w:tblGrid>
      <w:tr w:rsidR="00EC247D" w:rsidRPr="00986A1D" w14:paraId="31AFD920" w14:textId="77777777" w:rsidTr="000D6DC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079B0280" w14:textId="77777777" w:rsidR="00C10813" w:rsidRPr="00986A1D" w:rsidRDefault="00C10813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60BBA27E" w14:textId="77777777" w:rsidR="00C10813" w:rsidRPr="00986A1D" w:rsidRDefault="00C10813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1955AC3E" w14:textId="6D029529" w:rsidR="00C10813" w:rsidRPr="00986A1D" w:rsidRDefault="00146BA4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 xml:space="preserve">Value Sets and </w:t>
            </w:r>
            <w:r>
              <w:rPr>
                <w:rFonts w:cs="Times New Roman"/>
                <w:b/>
              </w:rPr>
              <w:t>Table Guidance in i2b2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13FC65A8" w14:textId="09467227" w:rsidR="00C10813" w:rsidRPr="00986A1D" w:rsidRDefault="00C10813">
            <w:pPr>
              <w:jc w:val="center"/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Definition / Comments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14:paraId="06BD92A8" w14:textId="4AFEBD75" w:rsidR="00C10813" w:rsidRPr="00986A1D" w:rsidRDefault="00BA5996" w:rsidP="003021A4">
            <w:pPr>
              <w:jc w:val="center"/>
              <w:rPr>
                <w:rFonts w:cs="Times New Roman"/>
              </w:rPr>
            </w:pPr>
            <w:r w:rsidRPr="00E508B8">
              <w:rPr>
                <w:rFonts w:cs="Times New Roman"/>
                <w:b/>
              </w:rPr>
              <w:t xml:space="preserve">Source </w:t>
            </w:r>
          </w:p>
        </w:tc>
      </w:tr>
      <w:tr w:rsidR="00EC247D" w:rsidRPr="00986A1D" w14:paraId="231BD504" w14:textId="77777777" w:rsidTr="000032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CBBA" w14:textId="77777777" w:rsidR="00C10813" w:rsidRPr="00C3578F" w:rsidRDefault="00C10813" w:rsidP="00E63ADB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MEDICATION_CODE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64EE" w14:textId="77777777" w:rsidR="00C10813" w:rsidRPr="00C3578F" w:rsidRDefault="00C10813" w:rsidP="00E63ADB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STRING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93BA" w14:textId="77777777" w:rsidR="00AE0CA0" w:rsidRPr="00C3578F" w:rsidRDefault="00AE0CA0" w:rsidP="00AE0CA0">
            <w:pPr>
              <w:rPr>
                <w:rFonts w:cs="Times New Roman"/>
              </w:rPr>
            </w:pPr>
            <w:proofErr w:type="spellStart"/>
            <w:r w:rsidRPr="00C3578F">
              <w:rPr>
                <w:rFonts w:cs="Times New Roman"/>
              </w:rPr>
              <w:t>RxNorm</w:t>
            </w:r>
            <w:proofErr w:type="spellEnd"/>
            <w:r w:rsidRPr="00C3578F">
              <w:rPr>
                <w:rFonts w:cs="Times New Roman"/>
              </w:rPr>
              <w:t xml:space="preserve"> </w:t>
            </w:r>
            <w:proofErr w:type="spellStart"/>
            <w:r w:rsidRPr="00C3578F">
              <w:rPr>
                <w:rFonts w:cs="Times New Roman"/>
              </w:rPr>
              <w:t>RxCUI</w:t>
            </w:r>
            <w:proofErr w:type="spellEnd"/>
          </w:p>
          <w:p w14:paraId="192A91C1" w14:textId="77777777" w:rsidR="00AE0CA0" w:rsidRPr="00C3578F" w:rsidRDefault="00AE0CA0" w:rsidP="00AE0CA0">
            <w:pPr>
              <w:rPr>
                <w:rFonts w:cs="Times New Roman"/>
              </w:rPr>
            </w:pPr>
          </w:p>
          <w:p w14:paraId="053AFAFB" w14:textId="2AB5BD44" w:rsidR="00AE0CA0" w:rsidRPr="00C3578F" w:rsidRDefault="00AE0CA0" w:rsidP="00AE0CA0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 xml:space="preserve">i2b2 </w:t>
            </w:r>
            <w:proofErr w:type="spellStart"/>
            <w:r w:rsidRPr="00C3578F">
              <w:rPr>
                <w:rFonts w:cs="Times New Roman"/>
              </w:rPr>
              <w:t>basecodes</w:t>
            </w:r>
            <w:proofErr w:type="spellEnd"/>
            <w:r w:rsidRPr="00C3578F">
              <w:rPr>
                <w:rFonts w:cs="Times New Roman"/>
              </w:rPr>
              <w:t>:</w:t>
            </w:r>
          </w:p>
          <w:p w14:paraId="42BB30AC" w14:textId="2D639038" w:rsidR="00AE0CA0" w:rsidRDefault="00AE0CA0" w:rsidP="00AE0CA0">
            <w:pPr>
              <w:rPr>
                <w:rFonts w:cs="Times New Roman"/>
              </w:rPr>
            </w:pPr>
            <w:proofErr w:type="spellStart"/>
            <w:r w:rsidRPr="00C3578F">
              <w:rPr>
                <w:rFonts w:cs="Times New Roman"/>
              </w:rPr>
              <w:t>RxCUI</w:t>
            </w:r>
            <w:proofErr w:type="spellEnd"/>
            <w:r w:rsidRPr="00C3578F">
              <w:rPr>
                <w:rFonts w:cs="Times New Roman"/>
              </w:rPr>
              <w:t xml:space="preserve"> xxx = </w:t>
            </w:r>
            <w:proofErr w:type="spellStart"/>
            <w:r w:rsidRPr="00C3578F">
              <w:rPr>
                <w:rFonts w:cs="Times New Roman"/>
              </w:rPr>
              <w:t>RXNORM:xxx</w:t>
            </w:r>
            <w:proofErr w:type="spellEnd"/>
          </w:p>
          <w:p w14:paraId="5FA08497" w14:textId="359929A5" w:rsidR="006C353D" w:rsidRDefault="006C353D" w:rsidP="00AE0CA0">
            <w:pPr>
              <w:rPr>
                <w:rFonts w:cs="Times New Roman"/>
              </w:rPr>
            </w:pPr>
          </w:p>
          <w:p w14:paraId="4FDF6FA3" w14:textId="78A3426B" w:rsidR="006C353D" w:rsidRPr="00C3578F" w:rsidRDefault="006C353D" w:rsidP="00AE0CA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NDC xxx = </w:t>
            </w:r>
            <w:proofErr w:type="spellStart"/>
            <w:r>
              <w:rPr>
                <w:rFonts w:cs="Times New Roman"/>
              </w:rPr>
              <w:t>NDC:xxx</w:t>
            </w:r>
            <w:proofErr w:type="spellEnd"/>
          </w:p>
          <w:p w14:paraId="5FEC3911" w14:textId="77777777" w:rsidR="00C10813" w:rsidRPr="00C3578F" w:rsidRDefault="00C10813" w:rsidP="00E63ADB">
            <w:pPr>
              <w:rPr>
                <w:rFonts w:cs="Times New Roman"/>
              </w:rPr>
            </w:pPr>
          </w:p>
          <w:p w14:paraId="4CAD663A" w14:textId="77777777" w:rsidR="00146BA4" w:rsidRPr="00C3578F" w:rsidRDefault="00146BA4" w:rsidP="00146BA4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(use CONCEPT_CD in OBSERVATION_FACT)</w:t>
            </w:r>
          </w:p>
          <w:p w14:paraId="6059C770" w14:textId="49FBE77B" w:rsidR="00146BA4" w:rsidRPr="00C3578F" w:rsidRDefault="00146BA4" w:rsidP="00E63ADB">
            <w:pPr>
              <w:rPr>
                <w:rFonts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4048" w14:textId="77777777" w:rsidR="00C10813" w:rsidRPr="00C3578F" w:rsidRDefault="00C10813" w:rsidP="00AB3C25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Medication concept in coding system.</w:t>
            </w:r>
          </w:p>
          <w:p w14:paraId="4FB9C9EB" w14:textId="77777777" w:rsidR="00C10813" w:rsidRPr="00C3578F" w:rsidRDefault="00C10813" w:rsidP="00AB3C25">
            <w:pPr>
              <w:rPr>
                <w:rFonts w:cs="Times New Roman"/>
              </w:rPr>
            </w:pPr>
          </w:p>
          <w:p w14:paraId="25842C51" w14:textId="5336D650" w:rsidR="00C10813" w:rsidRPr="00C3578F" w:rsidRDefault="00003261" w:rsidP="00AB3C25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M</w:t>
            </w:r>
            <w:r w:rsidR="00C10813" w:rsidRPr="00C3578F">
              <w:rPr>
                <w:rFonts w:cs="Times New Roman"/>
              </w:rPr>
              <w:t xml:space="preserve">ap drugs to </w:t>
            </w:r>
            <w:proofErr w:type="spellStart"/>
            <w:r w:rsidR="00C10813" w:rsidRPr="00C3578F">
              <w:rPr>
                <w:rFonts w:cs="Times New Roman"/>
              </w:rPr>
              <w:t>RxNorm’s</w:t>
            </w:r>
            <w:proofErr w:type="spellEnd"/>
            <w:r w:rsidR="00C10813" w:rsidRPr="00C3578F">
              <w:rPr>
                <w:rFonts w:cs="Times New Roman"/>
              </w:rPr>
              <w:t xml:space="preserve"> concepts of Semantic Clinical Drug (SCD), Semantic Branded Drug (SBD), Generic Pack (GPCK), or Branded Pack (BPCK). These concepts contain drug name, strength, form, and route of administration.</w:t>
            </w:r>
          </w:p>
          <w:p w14:paraId="5AA4E123" w14:textId="77777777" w:rsidR="00C10813" w:rsidRPr="00C3578F" w:rsidRDefault="00C10813" w:rsidP="00AB3C25">
            <w:pPr>
              <w:rPr>
                <w:rFonts w:cs="Times New Roman"/>
              </w:rPr>
            </w:pPr>
          </w:p>
          <w:p w14:paraId="2CD70C25" w14:textId="77777777" w:rsidR="00C10813" w:rsidRDefault="00003261" w:rsidP="00E63ADB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M</w:t>
            </w:r>
            <w:r w:rsidR="00C10813" w:rsidRPr="00C3578F">
              <w:rPr>
                <w:rFonts w:cs="Times New Roman"/>
              </w:rPr>
              <w:t xml:space="preserve">ap </w:t>
            </w:r>
            <w:proofErr w:type="gramStart"/>
            <w:r w:rsidR="00C10813" w:rsidRPr="00C3578F">
              <w:rPr>
                <w:rFonts w:cs="Times New Roman"/>
              </w:rPr>
              <w:t>all of</w:t>
            </w:r>
            <w:proofErr w:type="gramEnd"/>
            <w:r w:rsidR="00C10813" w:rsidRPr="00C3578F">
              <w:rPr>
                <w:rFonts w:cs="Times New Roman"/>
              </w:rPr>
              <w:t xml:space="preserve"> the available medications to SCD or SBD. If unable to map to SCD/SBD map to IN.</w:t>
            </w:r>
          </w:p>
          <w:p w14:paraId="56235D08" w14:textId="77777777" w:rsidR="006C353D" w:rsidRDefault="006C353D" w:rsidP="00E63ADB">
            <w:pPr>
              <w:rPr>
                <w:rFonts w:cs="Times New Roman"/>
              </w:rPr>
            </w:pPr>
          </w:p>
          <w:p w14:paraId="2C04BEDA" w14:textId="427CCB1E" w:rsidR="006C353D" w:rsidRPr="00C3578F" w:rsidRDefault="006C353D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Dispensed, Filled or Administered drugs can be mapped to NDCs.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F256" w14:textId="16BD1A87" w:rsidR="00C10813" w:rsidRPr="00986A1D" w:rsidRDefault="00C10813" w:rsidP="00003261">
            <w:pPr>
              <w:rPr>
                <w:rFonts w:cs="Times New Roman"/>
              </w:rPr>
            </w:pPr>
          </w:p>
        </w:tc>
      </w:tr>
      <w:tr w:rsidR="00EC247D" w:rsidRPr="00986A1D" w14:paraId="4B5CF8BF" w14:textId="77777777" w:rsidTr="000032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B305" w14:textId="15CFCB5B" w:rsidR="00C10813" w:rsidRPr="00C3578F" w:rsidRDefault="002E470D" w:rsidP="000840C6">
            <w:pPr>
              <w:rPr>
                <w:rFonts w:cs="Times New Roman"/>
              </w:rPr>
            </w:pPr>
            <w:r w:rsidRPr="00C3578F">
              <w:rPr>
                <w:rFonts w:cs="Times New Roman"/>
                <w:color w:val="000000" w:themeColor="text1"/>
              </w:rPr>
              <w:t>MEDICATION</w:t>
            </w:r>
            <w:r w:rsidR="00C10813" w:rsidRPr="00C3578F">
              <w:rPr>
                <w:rFonts w:cs="Times New Roman"/>
                <w:color w:val="000000" w:themeColor="text1"/>
              </w:rPr>
              <w:t>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CC56" w14:textId="3B994858" w:rsidR="00C10813" w:rsidRPr="00C3578F" w:rsidRDefault="00003261" w:rsidP="000840C6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DATETIME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8F93" w14:textId="77777777" w:rsidR="00C10813" w:rsidRPr="00C3578F" w:rsidRDefault="00C10813" w:rsidP="000840C6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YYYY-MM-DD HH:</w:t>
            </w:r>
            <w:proofErr w:type="gramStart"/>
            <w:r w:rsidRPr="00C3578F">
              <w:rPr>
                <w:rFonts w:cs="Times New Roman"/>
              </w:rPr>
              <w:t>MM:SS</w:t>
            </w:r>
            <w:proofErr w:type="gramEnd"/>
          </w:p>
          <w:p w14:paraId="46B53650" w14:textId="77777777" w:rsidR="00146BA4" w:rsidRPr="00C3578F" w:rsidRDefault="00146BA4" w:rsidP="00146BA4">
            <w:pPr>
              <w:rPr>
                <w:rFonts w:cs="Times New Roman"/>
              </w:rPr>
            </w:pPr>
          </w:p>
          <w:p w14:paraId="30F1877C" w14:textId="77777777" w:rsidR="00146BA4" w:rsidRPr="00C3578F" w:rsidRDefault="00146BA4" w:rsidP="00146BA4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(use START_DATE OBSERVATION_FACT)</w:t>
            </w:r>
          </w:p>
          <w:p w14:paraId="384AF375" w14:textId="2ACAF211" w:rsidR="00A677A9" w:rsidRPr="00C3578F" w:rsidRDefault="00A677A9" w:rsidP="000840C6">
            <w:pPr>
              <w:rPr>
                <w:rFonts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D998" w14:textId="63ACA485" w:rsidR="00C10813" w:rsidRPr="00C3578F" w:rsidRDefault="00C10813">
            <w:pPr>
              <w:rPr>
                <w:rFonts w:cs="Times New Roman"/>
              </w:rPr>
            </w:pPr>
            <w:r w:rsidRPr="00C3578F">
              <w:rPr>
                <w:rFonts w:cs="Times New Roman"/>
              </w:rPr>
              <w:t>Order</w:t>
            </w:r>
            <w:r w:rsidR="006C353D">
              <w:rPr>
                <w:rFonts w:cs="Times New Roman"/>
              </w:rPr>
              <w:t>, Fill or Dispensed</w:t>
            </w:r>
            <w:r w:rsidRPr="00C3578F">
              <w:rPr>
                <w:rFonts w:cs="Times New Roman"/>
              </w:rPr>
              <w:t xml:space="preserve"> date and </w:t>
            </w:r>
            <w:proofErr w:type="gramStart"/>
            <w:r w:rsidRPr="00C3578F">
              <w:rPr>
                <w:rFonts w:cs="Times New Roman"/>
              </w:rPr>
              <w:t>time</w:t>
            </w:r>
            <w:r w:rsidR="00B51970" w:rsidRPr="00C3578F">
              <w:rPr>
                <w:rFonts w:cs="Times New Roman"/>
              </w:rPr>
              <w:t xml:space="preserve"> </w:t>
            </w:r>
            <w:ins w:id="1" w:author="Morris, Michele" w:date="2019-06-27T07:08:00Z">
              <w:r w:rsidR="006C353D">
                <w:rPr>
                  <w:rFonts w:cs="Times New Roman"/>
                </w:rPr>
                <w:t>.</w:t>
              </w:r>
              <w:proofErr w:type="gramEnd"/>
              <w:r w:rsidR="006C353D">
                <w:rPr>
                  <w:rFonts w:cs="Times New Roman"/>
                </w:rPr>
                <w:t xml:space="preserve"> </w:t>
              </w:r>
            </w:ins>
            <w:r w:rsidRPr="00C3578F">
              <w:rPr>
                <w:rFonts w:cs="Times New Roman"/>
              </w:rPr>
              <w:t>If times don’t exist in the source data, set HH:</w:t>
            </w:r>
            <w:proofErr w:type="gramStart"/>
            <w:r w:rsidRPr="00C3578F">
              <w:rPr>
                <w:rFonts w:cs="Times New Roman"/>
              </w:rPr>
              <w:t>MM:SS</w:t>
            </w:r>
            <w:proofErr w:type="gramEnd"/>
            <w:r w:rsidRPr="00C3578F">
              <w:rPr>
                <w:rFonts w:cs="Times New Roman"/>
              </w:rPr>
              <w:t xml:space="preserve"> to 00:00:00.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9EDB" w14:textId="391AC85A" w:rsidR="00C10813" w:rsidRPr="00986A1D" w:rsidRDefault="00C10813" w:rsidP="000840C6">
            <w:pPr>
              <w:rPr>
                <w:rFonts w:cs="Times New Roman"/>
              </w:rPr>
            </w:pPr>
          </w:p>
        </w:tc>
      </w:tr>
    </w:tbl>
    <w:p w14:paraId="4441025E" w14:textId="77777777" w:rsidR="004B6F14" w:rsidRPr="00986A1D" w:rsidRDefault="004B6F14" w:rsidP="004B6F14">
      <w:pPr>
        <w:spacing w:after="0" w:line="240" w:lineRule="auto"/>
        <w:rPr>
          <w:rFonts w:cs="Times New Roman"/>
          <w:b/>
        </w:rPr>
      </w:pPr>
    </w:p>
    <w:p w14:paraId="06256A28" w14:textId="0EFC07B2" w:rsidR="004B6F14" w:rsidRPr="00986A1D" w:rsidRDefault="00D010AE" w:rsidP="00362527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  <w:r w:rsidR="004B6F14" w:rsidRPr="00986A1D">
        <w:rPr>
          <w:rFonts w:cs="Times New Roman"/>
          <w:b/>
        </w:rPr>
        <w:lastRenderedPageBreak/>
        <w:t xml:space="preserve">Laboratory </w:t>
      </w:r>
      <w:r w:rsidR="00E41611" w:rsidRPr="00986A1D">
        <w:rPr>
          <w:rFonts w:cs="Times New Roman"/>
          <w:b/>
        </w:rPr>
        <w:t>Test</w:t>
      </w:r>
    </w:p>
    <w:tbl>
      <w:tblPr>
        <w:tblStyle w:val="TableGrid"/>
        <w:tblW w:w="12055" w:type="dxa"/>
        <w:tblLayout w:type="fixed"/>
        <w:tblLook w:val="04A0" w:firstRow="1" w:lastRow="0" w:firstColumn="1" w:lastColumn="0" w:noHBand="0" w:noVBand="1"/>
        <w:tblPrChange w:id="2" w:author="Morris, Michele" w:date="2019-06-27T07:15:00Z">
          <w:tblPr>
            <w:tblStyle w:val="TableGrid"/>
            <w:tblW w:w="1207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68"/>
        <w:gridCol w:w="1530"/>
        <w:gridCol w:w="2970"/>
        <w:gridCol w:w="2790"/>
        <w:gridCol w:w="2497"/>
        <w:tblGridChange w:id="3">
          <w:tblGrid>
            <w:gridCol w:w="2268"/>
            <w:gridCol w:w="1530"/>
            <w:gridCol w:w="2970"/>
            <w:gridCol w:w="2790"/>
            <w:gridCol w:w="2520"/>
          </w:tblGrid>
        </w:tblGridChange>
      </w:tblGrid>
      <w:tr w:rsidR="00AC2E95" w:rsidRPr="00986A1D" w14:paraId="17035A71" w14:textId="77777777" w:rsidTr="007D05D8">
        <w:tc>
          <w:tcPr>
            <w:tcW w:w="2268" w:type="dxa"/>
            <w:tcBorders>
              <w:bottom w:val="single" w:sz="4" w:space="0" w:color="auto"/>
            </w:tcBorders>
            <w:shd w:val="clear" w:color="auto" w:fill="E5B8B7" w:themeFill="accent2" w:themeFillTint="66"/>
            <w:tcPrChange w:id="4" w:author="Morris, Michele" w:date="2019-06-27T07:15:00Z">
              <w:tcPr>
                <w:tcW w:w="2268" w:type="dxa"/>
                <w:tcBorders>
                  <w:bottom w:val="single" w:sz="4" w:space="0" w:color="auto"/>
                </w:tcBorders>
                <w:shd w:val="clear" w:color="auto" w:fill="E5B8B7" w:themeFill="accent2" w:themeFillTint="66"/>
              </w:tcPr>
            </w:tcPrChange>
          </w:tcPr>
          <w:p w14:paraId="2CBF35DA" w14:textId="77777777" w:rsidR="00B76B0B" w:rsidRPr="00986A1D" w:rsidRDefault="00B76B0B" w:rsidP="00901C6E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Field Name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5B8B7" w:themeFill="accent2" w:themeFillTint="66"/>
            <w:tcPrChange w:id="5" w:author="Morris, Michele" w:date="2019-06-27T07:15:00Z">
              <w:tcPr>
                <w:tcW w:w="1530" w:type="dxa"/>
                <w:tcBorders>
                  <w:bottom w:val="single" w:sz="4" w:space="0" w:color="auto"/>
                </w:tcBorders>
                <w:shd w:val="clear" w:color="auto" w:fill="E5B8B7" w:themeFill="accent2" w:themeFillTint="66"/>
              </w:tcPr>
            </w:tcPrChange>
          </w:tcPr>
          <w:p w14:paraId="3E81B780" w14:textId="77777777" w:rsidR="00B76B0B" w:rsidRPr="00986A1D" w:rsidRDefault="00B76B0B" w:rsidP="00901C6E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Data Type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E5B8B7" w:themeFill="accent2" w:themeFillTint="66"/>
            <w:tcPrChange w:id="6" w:author="Morris, Michele" w:date="2019-06-27T07:15:00Z">
              <w:tcPr>
                <w:tcW w:w="2970" w:type="dxa"/>
                <w:tcBorders>
                  <w:bottom w:val="single" w:sz="4" w:space="0" w:color="auto"/>
                </w:tcBorders>
                <w:shd w:val="clear" w:color="auto" w:fill="E5B8B7" w:themeFill="accent2" w:themeFillTint="66"/>
              </w:tcPr>
            </w:tcPrChange>
          </w:tcPr>
          <w:p w14:paraId="11697209" w14:textId="2F6EA286" w:rsidR="00B76B0B" w:rsidRPr="00986A1D" w:rsidRDefault="00146BA4" w:rsidP="00901C6E">
            <w:pPr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 xml:space="preserve">Value Sets and </w:t>
            </w:r>
            <w:r>
              <w:rPr>
                <w:rFonts w:cs="Times New Roman"/>
                <w:b/>
              </w:rPr>
              <w:t>Table Guidance in i2b2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E5B8B7" w:themeFill="accent2" w:themeFillTint="66"/>
            <w:tcPrChange w:id="7" w:author="Morris, Michele" w:date="2019-06-27T07:15:00Z">
              <w:tcPr>
                <w:tcW w:w="2790" w:type="dxa"/>
                <w:tcBorders>
                  <w:bottom w:val="single" w:sz="4" w:space="0" w:color="auto"/>
                </w:tcBorders>
                <w:shd w:val="clear" w:color="auto" w:fill="E5B8B7" w:themeFill="accent2" w:themeFillTint="66"/>
              </w:tcPr>
            </w:tcPrChange>
          </w:tcPr>
          <w:p w14:paraId="34489F63" w14:textId="707EC827" w:rsidR="00B76B0B" w:rsidRPr="00986A1D" w:rsidRDefault="00B76B0B" w:rsidP="00901C6E">
            <w:pPr>
              <w:jc w:val="center"/>
              <w:rPr>
                <w:rFonts w:cs="Times New Roman"/>
                <w:b/>
              </w:rPr>
            </w:pPr>
            <w:r w:rsidRPr="00986A1D">
              <w:rPr>
                <w:rFonts w:cs="Times New Roman"/>
                <w:b/>
              </w:rPr>
              <w:t>Definition / Comments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shd w:val="clear" w:color="auto" w:fill="E5B8B7" w:themeFill="accent2" w:themeFillTint="66"/>
            <w:tcPrChange w:id="8" w:author="Morris, Michele" w:date="2019-06-27T07:15:00Z">
              <w:tcPr>
                <w:tcW w:w="2520" w:type="dxa"/>
                <w:tcBorders>
                  <w:bottom w:val="single" w:sz="4" w:space="0" w:color="auto"/>
                </w:tcBorders>
                <w:shd w:val="clear" w:color="auto" w:fill="E5B8B7" w:themeFill="accent2" w:themeFillTint="66"/>
              </w:tcPr>
            </w:tcPrChange>
          </w:tcPr>
          <w:p w14:paraId="15487028" w14:textId="29B711B7" w:rsidR="00B76B0B" w:rsidRPr="00986A1D" w:rsidRDefault="00B76B0B" w:rsidP="003021A4">
            <w:pPr>
              <w:jc w:val="center"/>
              <w:rPr>
                <w:rFonts w:cs="Times New Roman"/>
              </w:rPr>
            </w:pPr>
            <w:r w:rsidRPr="00E508B8">
              <w:rPr>
                <w:rFonts w:cs="Times New Roman"/>
                <w:b/>
              </w:rPr>
              <w:t xml:space="preserve">Source </w:t>
            </w:r>
          </w:p>
        </w:tc>
      </w:tr>
      <w:tr w:rsidR="00AC2E95" w:rsidRPr="00986A1D" w14:paraId="17824099" w14:textId="77777777" w:rsidTr="007D05D8">
        <w:tc>
          <w:tcPr>
            <w:tcW w:w="2268" w:type="dxa"/>
            <w:tcPrChange w:id="9" w:author="Morris, Michele" w:date="2019-06-27T07:15:00Z">
              <w:tcPr>
                <w:tcW w:w="2268" w:type="dxa"/>
              </w:tcPr>
            </w:tcPrChange>
          </w:tcPr>
          <w:p w14:paraId="3006849D" w14:textId="77777777" w:rsidR="00B76B0B" w:rsidRPr="00986A1D" w:rsidRDefault="00B76B0B" w:rsidP="00E63ADB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LAB_CODE</w:t>
            </w:r>
          </w:p>
        </w:tc>
        <w:tc>
          <w:tcPr>
            <w:tcW w:w="1530" w:type="dxa"/>
            <w:tcPrChange w:id="10" w:author="Morris, Michele" w:date="2019-06-27T07:15:00Z">
              <w:tcPr>
                <w:tcW w:w="1530" w:type="dxa"/>
              </w:tcPr>
            </w:tcPrChange>
          </w:tcPr>
          <w:p w14:paraId="051A3A47" w14:textId="0D9F1993" w:rsidR="00B76B0B" w:rsidRPr="00986A1D" w:rsidRDefault="007F2A8C" w:rsidP="00E63ADB">
            <w:pPr>
              <w:rPr>
                <w:rFonts w:cs="Times New Roman"/>
              </w:rPr>
            </w:pPr>
            <w:r w:rsidRPr="00DB76F4">
              <w:rPr>
                <w:rFonts w:cs="Times New Roman"/>
              </w:rPr>
              <w:t>STRING</w:t>
            </w:r>
          </w:p>
        </w:tc>
        <w:tc>
          <w:tcPr>
            <w:tcW w:w="2970" w:type="dxa"/>
            <w:tcPrChange w:id="11" w:author="Morris, Michele" w:date="2019-06-27T07:15:00Z">
              <w:tcPr>
                <w:tcW w:w="2970" w:type="dxa"/>
              </w:tcPr>
            </w:tcPrChange>
          </w:tcPr>
          <w:p w14:paraId="5CA1EC15" w14:textId="77777777" w:rsidR="00B76B0B" w:rsidRDefault="00003261" w:rsidP="00E63ADB">
            <w:pPr>
              <w:rPr>
                <w:rFonts w:cs="Times New Roman"/>
              </w:rPr>
            </w:pPr>
            <w:r>
              <w:rPr>
                <w:rFonts w:cs="Times New Roman"/>
              </w:rPr>
              <w:t>LOINC laboratory test code</w:t>
            </w:r>
          </w:p>
          <w:p w14:paraId="2AD11FB8" w14:textId="77777777" w:rsidR="00AE0CA0" w:rsidRDefault="00AE0CA0" w:rsidP="00AE0CA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i2b2 </w:t>
            </w:r>
            <w:proofErr w:type="spellStart"/>
            <w:r>
              <w:rPr>
                <w:rFonts w:cs="Times New Roman"/>
              </w:rPr>
              <w:t>basecodes</w:t>
            </w:r>
            <w:proofErr w:type="spellEnd"/>
            <w:r>
              <w:rPr>
                <w:rFonts w:cs="Times New Roman"/>
              </w:rPr>
              <w:t>:</w:t>
            </w:r>
          </w:p>
          <w:p w14:paraId="33BAAC03" w14:textId="462602C3" w:rsidR="00AE0CA0" w:rsidRDefault="00AE0CA0" w:rsidP="00AE0CA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LOINC xxx = </w:t>
            </w:r>
            <w:proofErr w:type="spellStart"/>
            <w:r>
              <w:rPr>
                <w:rFonts w:cs="Times New Roman"/>
              </w:rPr>
              <w:t>LOINC:xxx</w:t>
            </w:r>
            <w:proofErr w:type="spellEnd"/>
          </w:p>
          <w:p w14:paraId="15F6072C" w14:textId="77777777" w:rsidR="007F2A8C" w:rsidRDefault="007F2A8C" w:rsidP="007F2A8C">
            <w:pPr>
              <w:rPr>
                <w:rFonts w:cs="Times New Roman"/>
              </w:rPr>
            </w:pPr>
          </w:p>
          <w:p w14:paraId="1A7DD4F7" w14:textId="77777777" w:rsidR="007F2A8C" w:rsidRDefault="007F2A8C" w:rsidP="007F2A8C">
            <w:pPr>
              <w:rPr>
                <w:rFonts w:cs="Times New Roman"/>
              </w:rPr>
            </w:pPr>
            <w:r>
              <w:rPr>
                <w:rFonts w:cs="Times New Roman"/>
              </w:rPr>
              <w:t>(use CONCEPT_CD in OBSERVATION_FACT)</w:t>
            </w:r>
          </w:p>
          <w:p w14:paraId="5A3A74F5" w14:textId="6B27457E" w:rsidR="00AE0CA0" w:rsidRPr="00986A1D" w:rsidRDefault="00AE0CA0" w:rsidP="00E63ADB">
            <w:pPr>
              <w:rPr>
                <w:rFonts w:cs="Times New Roman"/>
              </w:rPr>
            </w:pPr>
          </w:p>
        </w:tc>
        <w:tc>
          <w:tcPr>
            <w:tcW w:w="2790" w:type="dxa"/>
            <w:tcPrChange w:id="12" w:author="Morris, Michele" w:date="2019-06-27T07:15:00Z">
              <w:tcPr>
                <w:tcW w:w="2790" w:type="dxa"/>
              </w:tcPr>
            </w:tcPrChange>
          </w:tcPr>
          <w:p w14:paraId="54271336" w14:textId="77777777" w:rsidR="00B76B0B" w:rsidRDefault="00B76B0B" w:rsidP="00B76B0B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Laboratory test</w:t>
            </w:r>
            <w:r w:rsidRPr="00DB76F4">
              <w:rPr>
                <w:rFonts w:cs="Times New Roman"/>
              </w:rPr>
              <w:t xml:space="preserve"> concept in coding system</w:t>
            </w:r>
            <w:r>
              <w:rPr>
                <w:rFonts w:cs="Times New Roman"/>
              </w:rPr>
              <w:t>.</w:t>
            </w:r>
          </w:p>
          <w:p w14:paraId="7A18D48F" w14:textId="77777777" w:rsidR="00B76B0B" w:rsidRDefault="00B76B0B" w:rsidP="00B76B0B">
            <w:pPr>
              <w:rPr>
                <w:rFonts w:cs="Times New Roman"/>
              </w:rPr>
            </w:pPr>
          </w:p>
          <w:p w14:paraId="0010D774" w14:textId="62324FD5" w:rsidR="00B76B0B" w:rsidRDefault="005D66EF" w:rsidP="00003261">
            <w:pPr>
              <w:rPr>
                <w:rFonts w:cs="Times New Roman"/>
              </w:rPr>
            </w:pPr>
            <w:r>
              <w:rPr>
                <w:rFonts w:cs="Times New Roman"/>
              </w:rPr>
              <w:t>Load all lab results</w:t>
            </w:r>
            <w:r w:rsidR="00B51970">
              <w:rPr>
                <w:rFonts w:cs="Times New Roman"/>
              </w:rPr>
              <w:t xml:space="preserve"> to the extent possible</w:t>
            </w:r>
            <w:r w:rsidR="00B76B0B">
              <w:rPr>
                <w:rFonts w:cs="Times New Roman"/>
              </w:rPr>
              <w:t xml:space="preserve">. See ACT SHRINE Query Ontology document for details. </w:t>
            </w:r>
          </w:p>
          <w:p w14:paraId="614083C2" w14:textId="3F2D8781" w:rsidR="007F2A8C" w:rsidRPr="00986A1D" w:rsidRDefault="007F2A8C" w:rsidP="007F2A8C">
            <w:pPr>
              <w:rPr>
                <w:rFonts w:cs="Times New Roman"/>
              </w:rPr>
            </w:pPr>
          </w:p>
        </w:tc>
        <w:tc>
          <w:tcPr>
            <w:tcW w:w="2497" w:type="dxa"/>
            <w:tcPrChange w:id="13" w:author="Morris, Michele" w:date="2019-06-27T07:15:00Z">
              <w:tcPr>
                <w:tcW w:w="2520" w:type="dxa"/>
              </w:tcPr>
            </w:tcPrChange>
          </w:tcPr>
          <w:p w14:paraId="3DEF1194" w14:textId="7B0D1336" w:rsidR="00B76B0B" w:rsidRPr="00986A1D" w:rsidRDefault="00B76B0B" w:rsidP="00995EC8">
            <w:pPr>
              <w:rPr>
                <w:rFonts w:cs="Times New Roman"/>
              </w:rPr>
            </w:pPr>
          </w:p>
        </w:tc>
      </w:tr>
      <w:tr w:rsidR="00AC2E95" w:rsidRPr="00986A1D" w14:paraId="79080854" w14:textId="77777777" w:rsidTr="007D05D8">
        <w:tc>
          <w:tcPr>
            <w:tcW w:w="2268" w:type="dxa"/>
            <w:tcPrChange w:id="14" w:author="Morris, Michele" w:date="2019-06-27T07:15:00Z">
              <w:tcPr>
                <w:tcW w:w="2268" w:type="dxa"/>
              </w:tcPr>
            </w:tcPrChange>
          </w:tcPr>
          <w:p w14:paraId="6A856204" w14:textId="77777777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SPECIMEN_DATE</w:t>
            </w:r>
          </w:p>
        </w:tc>
        <w:tc>
          <w:tcPr>
            <w:tcW w:w="1530" w:type="dxa"/>
            <w:tcPrChange w:id="15" w:author="Morris, Michele" w:date="2019-06-27T07:15:00Z">
              <w:tcPr>
                <w:tcW w:w="1530" w:type="dxa"/>
              </w:tcPr>
            </w:tcPrChange>
          </w:tcPr>
          <w:p w14:paraId="1A0E19F5" w14:textId="756A8A1E" w:rsidR="00B76B0B" w:rsidRPr="00986A1D" w:rsidRDefault="00003261" w:rsidP="000840C6">
            <w:pPr>
              <w:rPr>
                <w:rFonts w:cs="Times New Roman"/>
              </w:rPr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2970" w:type="dxa"/>
            <w:tcPrChange w:id="16" w:author="Morris, Michele" w:date="2019-06-27T07:15:00Z">
              <w:tcPr>
                <w:tcW w:w="2970" w:type="dxa"/>
              </w:tcPr>
            </w:tcPrChange>
          </w:tcPr>
          <w:p w14:paraId="41566968" w14:textId="77777777" w:rsidR="00B76B0B" w:rsidRDefault="00B76B0B" w:rsidP="000840C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YYYY-MM-DD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</w:p>
          <w:p w14:paraId="35D1D4B8" w14:textId="77777777" w:rsidR="007F2A8C" w:rsidRDefault="007F2A8C" w:rsidP="007F2A8C">
            <w:pPr>
              <w:rPr>
                <w:rFonts w:cs="Times New Roman"/>
              </w:rPr>
            </w:pPr>
          </w:p>
          <w:p w14:paraId="4DDA6598" w14:textId="590EA1AD" w:rsidR="007F2A8C" w:rsidRDefault="007F2A8C" w:rsidP="007F2A8C">
            <w:pPr>
              <w:rPr>
                <w:rFonts w:cs="Times New Roman"/>
              </w:rPr>
            </w:pPr>
            <w:r>
              <w:rPr>
                <w:rFonts w:cs="Times New Roman"/>
              </w:rPr>
              <w:t>(use</w:t>
            </w:r>
            <w:r w:rsidRPr="00AD1B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START_DATE in OBSERVATION_FACT</w:t>
            </w:r>
            <w:r w:rsidRPr="00AD1B34">
              <w:rPr>
                <w:rFonts w:cs="Times New Roman"/>
              </w:rPr>
              <w:t>)</w:t>
            </w:r>
          </w:p>
          <w:p w14:paraId="2A069210" w14:textId="5B1EA2BF" w:rsidR="007F2A8C" w:rsidRPr="00986A1D" w:rsidRDefault="007F2A8C" w:rsidP="000840C6">
            <w:pPr>
              <w:rPr>
                <w:rFonts w:cs="Times New Roman"/>
              </w:rPr>
            </w:pPr>
          </w:p>
        </w:tc>
        <w:tc>
          <w:tcPr>
            <w:tcW w:w="2790" w:type="dxa"/>
            <w:tcPrChange w:id="17" w:author="Morris, Michele" w:date="2019-06-27T07:15:00Z">
              <w:tcPr>
                <w:tcW w:w="2790" w:type="dxa"/>
              </w:tcPr>
            </w:tcPrChange>
          </w:tcPr>
          <w:p w14:paraId="21D101F6" w14:textId="77777777" w:rsidR="00B76B0B" w:rsidRDefault="00B76B0B" w:rsidP="000840C6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 xml:space="preserve">Date and time specimen </w:t>
            </w:r>
            <w:proofErr w:type="gramStart"/>
            <w:r w:rsidRPr="00986A1D">
              <w:rPr>
                <w:rFonts w:cs="Times New Roman"/>
              </w:rPr>
              <w:t>was</w:t>
            </w:r>
            <w:proofErr w:type="gramEnd"/>
            <w:r w:rsidRPr="00986A1D">
              <w:rPr>
                <w:rFonts w:cs="Times New Roman"/>
              </w:rPr>
              <w:t xml:space="preserve"> collected. If times don’t exist in the source data, set HH:</w:t>
            </w:r>
            <w:proofErr w:type="gramStart"/>
            <w:r w:rsidRPr="00986A1D">
              <w:rPr>
                <w:rFonts w:cs="Times New Roman"/>
              </w:rPr>
              <w:t>MM:SS</w:t>
            </w:r>
            <w:proofErr w:type="gramEnd"/>
            <w:r w:rsidRPr="00986A1D">
              <w:rPr>
                <w:rFonts w:cs="Times New Roman"/>
              </w:rPr>
              <w:t xml:space="preserve"> to 00:00:00.</w:t>
            </w:r>
          </w:p>
          <w:p w14:paraId="5937B9C8" w14:textId="3183A155" w:rsidR="007F2A8C" w:rsidRPr="00986A1D" w:rsidRDefault="007F2A8C" w:rsidP="000840C6">
            <w:pPr>
              <w:rPr>
                <w:rFonts w:cs="Times New Roman"/>
              </w:rPr>
            </w:pPr>
          </w:p>
        </w:tc>
        <w:tc>
          <w:tcPr>
            <w:tcW w:w="2497" w:type="dxa"/>
            <w:tcPrChange w:id="18" w:author="Morris, Michele" w:date="2019-06-27T07:15:00Z">
              <w:tcPr>
                <w:tcW w:w="2520" w:type="dxa"/>
              </w:tcPr>
            </w:tcPrChange>
          </w:tcPr>
          <w:p w14:paraId="591E4348" w14:textId="040C15BB" w:rsidR="00B76B0B" w:rsidRPr="00986A1D" w:rsidRDefault="00B76B0B" w:rsidP="000840C6">
            <w:pPr>
              <w:rPr>
                <w:rFonts w:cs="Times New Roman"/>
              </w:rPr>
            </w:pPr>
          </w:p>
        </w:tc>
      </w:tr>
      <w:tr w:rsidR="00AC2E95" w:rsidRPr="00986A1D" w14:paraId="29917DB9" w14:textId="77777777" w:rsidTr="007D05D8">
        <w:tc>
          <w:tcPr>
            <w:tcW w:w="2268" w:type="dxa"/>
            <w:tcPrChange w:id="19" w:author="Morris, Michele" w:date="2019-06-27T07:15:00Z">
              <w:tcPr>
                <w:tcW w:w="2268" w:type="dxa"/>
              </w:tcPr>
            </w:tcPrChange>
          </w:tcPr>
          <w:p w14:paraId="4434834A" w14:textId="77777777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RESULT_QUALITATIVE</w:t>
            </w:r>
          </w:p>
        </w:tc>
        <w:tc>
          <w:tcPr>
            <w:tcW w:w="1530" w:type="dxa"/>
            <w:tcPrChange w:id="20" w:author="Morris, Michele" w:date="2019-06-27T07:15:00Z">
              <w:tcPr>
                <w:tcW w:w="1530" w:type="dxa"/>
              </w:tcPr>
            </w:tcPrChange>
          </w:tcPr>
          <w:p w14:paraId="2D9D82A1" w14:textId="4B397148" w:rsidR="00B76B0B" w:rsidRPr="00986A1D" w:rsidRDefault="009B705D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2970" w:type="dxa"/>
            <w:tcPrChange w:id="21" w:author="Morris, Michele" w:date="2019-06-27T07:15:00Z">
              <w:tcPr>
                <w:tcW w:w="2970" w:type="dxa"/>
              </w:tcPr>
            </w:tcPrChange>
          </w:tcPr>
          <w:p w14:paraId="1513AA87" w14:textId="271EE3E0" w:rsidR="007F2A8C" w:rsidRDefault="007F2A8C" w:rsidP="007F2A8C">
            <w:pPr>
              <w:rPr>
                <w:rFonts w:cs="Times New Roman"/>
              </w:rPr>
            </w:pPr>
            <w:r>
              <w:rPr>
                <w:rFonts w:cs="Times New Roman"/>
              </w:rPr>
              <w:t>Use for non-numerical results.</w:t>
            </w:r>
          </w:p>
          <w:p w14:paraId="527DF2B4" w14:textId="77777777" w:rsidR="007F2A8C" w:rsidRDefault="007F2A8C" w:rsidP="007F2A8C">
            <w:pPr>
              <w:rPr>
                <w:rFonts w:cs="Times New Roman"/>
              </w:rPr>
            </w:pPr>
          </w:p>
          <w:p w14:paraId="360A5A37" w14:textId="1F74C525" w:rsidR="007F2A8C" w:rsidRDefault="007F2A8C" w:rsidP="007F2A8C">
            <w:pPr>
              <w:rPr>
                <w:rFonts w:cs="Times New Roman"/>
              </w:rPr>
            </w:pPr>
            <w:r>
              <w:rPr>
                <w:rFonts w:cs="Times New Roman"/>
              </w:rPr>
              <w:t>(use</w:t>
            </w:r>
            <w:r w:rsidRPr="00AD1B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TVAL_CHAR OBSERVATION_FACT</w:t>
            </w:r>
            <w:r w:rsidRPr="00AD1B34">
              <w:rPr>
                <w:rFonts w:cs="Times New Roman"/>
              </w:rPr>
              <w:t>)</w:t>
            </w:r>
          </w:p>
          <w:p w14:paraId="5C186EAE" w14:textId="77777777" w:rsidR="00B76B0B" w:rsidRPr="00986A1D" w:rsidRDefault="00B76B0B" w:rsidP="00901C6E">
            <w:pPr>
              <w:rPr>
                <w:rFonts w:cs="Times New Roman"/>
              </w:rPr>
            </w:pPr>
          </w:p>
        </w:tc>
        <w:tc>
          <w:tcPr>
            <w:tcW w:w="2790" w:type="dxa"/>
            <w:tcPrChange w:id="22" w:author="Morris, Michele" w:date="2019-06-27T07:15:00Z">
              <w:tcPr>
                <w:tcW w:w="2790" w:type="dxa"/>
              </w:tcPr>
            </w:tcPrChange>
          </w:tcPr>
          <w:p w14:paraId="10B5D0B2" w14:textId="46F6C38D" w:rsidR="00B76B0B" w:rsidRPr="00986A1D" w:rsidRDefault="007F2A8C" w:rsidP="007F2A8C">
            <w:pPr>
              <w:rPr>
                <w:rFonts w:cs="Times New Roman"/>
              </w:rPr>
            </w:pPr>
            <w:r>
              <w:rPr>
                <w:rFonts w:cs="Times New Roman"/>
              </w:rPr>
              <w:t>Does not use a standardized value set currently. Load source values as is.</w:t>
            </w:r>
          </w:p>
        </w:tc>
        <w:tc>
          <w:tcPr>
            <w:tcW w:w="2497" w:type="dxa"/>
            <w:tcPrChange w:id="23" w:author="Morris, Michele" w:date="2019-06-27T07:15:00Z">
              <w:tcPr>
                <w:tcW w:w="2520" w:type="dxa"/>
              </w:tcPr>
            </w:tcPrChange>
          </w:tcPr>
          <w:p w14:paraId="305AE1B4" w14:textId="6CA19EC5" w:rsidR="00B76B0B" w:rsidRPr="00986A1D" w:rsidRDefault="00B76B0B" w:rsidP="005C6CD4">
            <w:pPr>
              <w:rPr>
                <w:rFonts w:cs="Times New Roman"/>
              </w:rPr>
            </w:pPr>
          </w:p>
        </w:tc>
      </w:tr>
      <w:tr w:rsidR="00AC2E95" w:rsidRPr="00986A1D" w14:paraId="677941BC" w14:textId="77777777" w:rsidTr="007D05D8">
        <w:tc>
          <w:tcPr>
            <w:tcW w:w="2268" w:type="dxa"/>
            <w:tcPrChange w:id="24" w:author="Morris, Michele" w:date="2019-06-27T07:15:00Z">
              <w:tcPr>
                <w:tcW w:w="2268" w:type="dxa"/>
              </w:tcPr>
            </w:tcPrChange>
          </w:tcPr>
          <w:p w14:paraId="4D90F90C" w14:textId="77777777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RESULT_NUMERICAL</w:t>
            </w:r>
          </w:p>
        </w:tc>
        <w:tc>
          <w:tcPr>
            <w:tcW w:w="1530" w:type="dxa"/>
            <w:tcPrChange w:id="25" w:author="Morris, Michele" w:date="2019-06-27T07:15:00Z">
              <w:tcPr>
                <w:tcW w:w="1530" w:type="dxa"/>
              </w:tcPr>
            </w:tcPrChange>
          </w:tcPr>
          <w:p w14:paraId="4DAF2F34" w14:textId="77777777" w:rsidR="00B76B0B" w:rsidRPr="00986A1D" w:rsidRDefault="00B76B0B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2970" w:type="dxa"/>
            <w:tcPrChange w:id="26" w:author="Morris, Michele" w:date="2019-06-27T07:15:00Z">
              <w:tcPr>
                <w:tcW w:w="2970" w:type="dxa"/>
              </w:tcPr>
            </w:tcPrChange>
          </w:tcPr>
          <w:p w14:paraId="30F97D51" w14:textId="2617C9C3" w:rsidR="007F2A8C" w:rsidRDefault="007F2A8C" w:rsidP="007F2A8C">
            <w:pPr>
              <w:rPr>
                <w:rFonts w:cs="Times New Roman"/>
              </w:rPr>
            </w:pPr>
            <w:r>
              <w:rPr>
                <w:rFonts w:cs="Times New Roman"/>
              </w:rPr>
              <w:t>Use for numerical results.</w:t>
            </w:r>
          </w:p>
          <w:p w14:paraId="6E494A17" w14:textId="77777777" w:rsidR="007F2A8C" w:rsidRDefault="007F2A8C" w:rsidP="007F2A8C">
            <w:pPr>
              <w:rPr>
                <w:rFonts w:cs="Times New Roman"/>
              </w:rPr>
            </w:pPr>
          </w:p>
          <w:p w14:paraId="0CAC4101" w14:textId="7ABFC9ED" w:rsidR="007F2A8C" w:rsidRDefault="007F2A8C" w:rsidP="007F2A8C">
            <w:pPr>
              <w:rPr>
                <w:rFonts w:cs="Times New Roman"/>
              </w:rPr>
            </w:pPr>
            <w:r>
              <w:rPr>
                <w:rFonts w:cs="Times New Roman"/>
              </w:rPr>
              <w:t>(use</w:t>
            </w:r>
            <w:r w:rsidRPr="00AD1B34">
              <w:rPr>
                <w:rFonts w:cs="Times New Roman"/>
              </w:rPr>
              <w:t xml:space="preserve"> </w:t>
            </w:r>
            <w:r w:rsidR="00BE581D">
              <w:rPr>
                <w:rFonts w:cs="Times New Roman"/>
              </w:rPr>
              <w:t>NVAL_</w:t>
            </w:r>
            <w:r>
              <w:rPr>
                <w:rFonts w:cs="Times New Roman"/>
              </w:rPr>
              <w:t>NUM in OBSERVATION_FACT</w:t>
            </w:r>
            <w:r w:rsidRPr="00AD1B34">
              <w:rPr>
                <w:rFonts w:cs="Times New Roman"/>
              </w:rPr>
              <w:t>)</w:t>
            </w:r>
          </w:p>
          <w:p w14:paraId="54B2C2AB" w14:textId="77777777" w:rsidR="00B76B0B" w:rsidRPr="00986A1D" w:rsidRDefault="00B76B0B" w:rsidP="00901C6E">
            <w:pPr>
              <w:rPr>
                <w:rFonts w:cs="Times New Roman"/>
              </w:rPr>
            </w:pPr>
          </w:p>
        </w:tc>
        <w:tc>
          <w:tcPr>
            <w:tcW w:w="2790" w:type="dxa"/>
            <w:tcPrChange w:id="27" w:author="Morris, Michele" w:date="2019-06-27T07:15:00Z">
              <w:tcPr>
                <w:tcW w:w="2790" w:type="dxa"/>
              </w:tcPr>
            </w:tcPrChange>
          </w:tcPr>
          <w:p w14:paraId="5832DACB" w14:textId="1B4E82E1" w:rsidR="00B76B0B" w:rsidRPr="00986A1D" w:rsidRDefault="007F2A8C" w:rsidP="004B25AE">
            <w:pPr>
              <w:rPr>
                <w:rFonts w:cs="Times New Roman"/>
              </w:rPr>
            </w:pPr>
            <w:r>
              <w:rPr>
                <w:rFonts w:cs="Times New Roman"/>
              </w:rPr>
              <w:t>Leave blank for non-numerical values</w:t>
            </w:r>
          </w:p>
        </w:tc>
        <w:tc>
          <w:tcPr>
            <w:tcW w:w="2497" w:type="dxa"/>
            <w:tcPrChange w:id="28" w:author="Morris, Michele" w:date="2019-06-27T07:15:00Z">
              <w:tcPr>
                <w:tcW w:w="2520" w:type="dxa"/>
              </w:tcPr>
            </w:tcPrChange>
          </w:tcPr>
          <w:p w14:paraId="68E2FFB9" w14:textId="47C2E6AC" w:rsidR="00B76B0B" w:rsidRPr="00986A1D" w:rsidRDefault="00B76B0B" w:rsidP="004B25AE">
            <w:pPr>
              <w:rPr>
                <w:rFonts w:cs="Times New Roman"/>
              </w:rPr>
            </w:pPr>
          </w:p>
        </w:tc>
      </w:tr>
      <w:tr w:rsidR="00AC2E95" w:rsidRPr="00986A1D" w14:paraId="5630E01C" w14:textId="77777777" w:rsidTr="007D05D8">
        <w:tc>
          <w:tcPr>
            <w:tcW w:w="2268" w:type="dxa"/>
            <w:tcPrChange w:id="29" w:author="Morris, Michele" w:date="2019-06-27T07:15:00Z">
              <w:tcPr>
                <w:tcW w:w="2268" w:type="dxa"/>
              </w:tcPr>
            </w:tcPrChange>
          </w:tcPr>
          <w:p w14:paraId="31DBA7DC" w14:textId="77777777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RESULT_MODIFIER</w:t>
            </w:r>
          </w:p>
        </w:tc>
        <w:tc>
          <w:tcPr>
            <w:tcW w:w="1530" w:type="dxa"/>
            <w:tcPrChange w:id="30" w:author="Morris, Michele" w:date="2019-06-27T07:15:00Z">
              <w:tcPr>
                <w:tcW w:w="1530" w:type="dxa"/>
              </w:tcPr>
            </w:tcPrChange>
          </w:tcPr>
          <w:p w14:paraId="52C35F3D" w14:textId="77777777" w:rsidR="00B76B0B" w:rsidRPr="00986A1D" w:rsidRDefault="00B76B0B" w:rsidP="00901C6E">
            <w:pPr>
              <w:rPr>
                <w:rFonts w:cs="Times New Roman"/>
                <w:highlight w:val="yellow"/>
              </w:rPr>
            </w:pPr>
            <w:r w:rsidRPr="00986A1D">
              <w:rPr>
                <w:rFonts w:cs="Times New Roman"/>
              </w:rPr>
              <w:t>TEXT</w:t>
            </w:r>
          </w:p>
        </w:tc>
        <w:tc>
          <w:tcPr>
            <w:tcW w:w="2970" w:type="dxa"/>
            <w:tcPrChange w:id="31" w:author="Morris, Michele" w:date="2019-06-27T07:15:00Z">
              <w:tcPr>
                <w:tcW w:w="2970" w:type="dxa"/>
              </w:tcPr>
            </w:tcPrChange>
          </w:tcPr>
          <w:p w14:paraId="2C298978" w14:textId="6C4114F6" w:rsidR="00B76B0B" w:rsidRPr="00986A1D" w:rsidRDefault="007F2A8C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 w:rsidR="00B76B0B" w:rsidRPr="00986A1D">
              <w:rPr>
                <w:rFonts w:cs="Times New Roman"/>
              </w:rPr>
              <w:t>=Equal</w:t>
            </w:r>
          </w:p>
          <w:p w14:paraId="508B800F" w14:textId="77777777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GE=Greater than or equal to</w:t>
            </w:r>
          </w:p>
          <w:p w14:paraId="12BC9386" w14:textId="1054AA1E" w:rsidR="00B76B0B" w:rsidRPr="00986A1D" w:rsidRDefault="007F2A8C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  <w:r w:rsidR="00B76B0B" w:rsidRPr="00986A1D">
              <w:rPr>
                <w:rFonts w:cs="Times New Roman"/>
              </w:rPr>
              <w:t>=Greater than</w:t>
            </w:r>
          </w:p>
          <w:p w14:paraId="67742783" w14:textId="77777777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LE=Less than or equal to</w:t>
            </w:r>
          </w:p>
          <w:p w14:paraId="6E1CB064" w14:textId="0C9F9D2F" w:rsidR="00B76B0B" w:rsidRPr="00986A1D" w:rsidRDefault="007F2A8C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B76B0B" w:rsidRPr="00986A1D">
              <w:rPr>
                <w:rFonts w:cs="Times New Roman"/>
              </w:rPr>
              <w:t>=Less than</w:t>
            </w:r>
          </w:p>
          <w:p w14:paraId="5DA7EA6E" w14:textId="77777777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TX=Text</w:t>
            </w:r>
          </w:p>
          <w:p w14:paraId="0DC611E1" w14:textId="022E58BB" w:rsidR="007F2A8C" w:rsidRDefault="007F2A8C" w:rsidP="00901C6E">
            <w:pPr>
              <w:rPr>
                <w:rFonts w:cs="Times New Roman"/>
              </w:rPr>
            </w:pPr>
          </w:p>
          <w:p w14:paraId="470EA51F" w14:textId="22CD56F7" w:rsidR="007F2A8C" w:rsidRPr="00986A1D" w:rsidRDefault="007F2A8C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(use</w:t>
            </w:r>
            <w:r w:rsidRPr="00AD1B34">
              <w:rPr>
                <w:rFonts w:cs="Times New Roman"/>
              </w:rPr>
              <w:t xml:space="preserve"> </w:t>
            </w:r>
            <w:r w:rsidR="008E427C">
              <w:rPr>
                <w:rFonts w:cs="Times New Roman"/>
              </w:rPr>
              <w:t>TVAL_CHAR</w:t>
            </w:r>
            <w:r>
              <w:rPr>
                <w:rFonts w:cs="Times New Roman"/>
              </w:rPr>
              <w:t xml:space="preserve"> in OBSERVATION_FACT</w:t>
            </w:r>
            <w:r w:rsidRPr="00AD1B34">
              <w:rPr>
                <w:rFonts w:cs="Times New Roman"/>
              </w:rPr>
              <w:t>)</w:t>
            </w:r>
          </w:p>
          <w:p w14:paraId="6A14F696" w14:textId="77777777" w:rsidR="00B76B0B" w:rsidRPr="00986A1D" w:rsidRDefault="00B76B0B" w:rsidP="00901C6E">
            <w:pPr>
              <w:rPr>
                <w:rFonts w:cs="Times New Roman"/>
              </w:rPr>
            </w:pPr>
          </w:p>
        </w:tc>
        <w:tc>
          <w:tcPr>
            <w:tcW w:w="2790" w:type="dxa"/>
            <w:tcPrChange w:id="32" w:author="Morris, Michele" w:date="2019-06-27T07:15:00Z">
              <w:tcPr>
                <w:tcW w:w="2790" w:type="dxa"/>
              </w:tcPr>
            </w:tcPrChange>
          </w:tcPr>
          <w:p w14:paraId="5AA47CE0" w14:textId="406952CA" w:rsidR="00B76B0B" w:rsidRPr="00986A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Modifier for result values. The value set comes from i2b2.</w:t>
            </w:r>
          </w:p>
        </w:tc>
        <w:tc>
          <w:tcPr>
            <w:tcW w:w="2497" w:type="dxa"/>
            <w:tcPrChange w:id="33" w:author="Morris, Michele" w:date="2019-06-27T07:15:00Z">
              <w:tcPr>
                <w:tcW w:w="2520" w:type="dxa"/>
              </w:tcPr>
            </w:tcPrChange>
          </w:tcPr>
          <w:p w14:paraId="4B6754E6" w14:textId="47B1F8A4" w:rsidR="00B76B0B" w:rsidRPr="00986A1D" w:rsidRDefault="00B76B0B" w:rsidP="00901C6E">
            <w:pPr>
              <w:rPr>
                <w:rFonts w:cs="Times New Roman"/>
              </w:rPr>
            </w:pPr>
          </w:p>
        </w:tc>
      </w:tr>
      <w:tr w:rsidR="00AC2E95" w:rsidRPr="00986A1D" w14:paraId="4B0D71B2" w14:textId="77777777" w:rsidTr="007D05D8">
        <w:tc>
          <w:tcPr>
            <w:tcW w:w="2268" w:type="dxa"/>
            <w:tcPrChange w:id="34" w:author="Morris, Michele" w:date="2019-06-27T07:15:00Z">
              <w:tcPr>
                <w:tcW w:w="2268" w:type="dxa"/>
              </w:tcPr>
            </w:tcPrChange>
          </w:tcPr>
          <w:p w14:paraId="2C1262DF" w14:textId="77777777" w:rsidR="00B76B0B" w:rsidRPr="00986A1D" w:rsidRDefault="00B76B0B" w:rsidP="00901C6E">
            <w:pPr>
              <w:rPr>
                <w:rFonts w:cs="Times New Roman"/>
              </w:rPr>
            </w:pPr>
            <w:bookmarkStart w:id="35" w:name="_GoBack"/>
            <w:r w:rsidRPr="00986A1D">
              <w:rPr>
                <w:rFonts w:cs="Times New Roman"/>
              </w:rPr>
              <w:t>RESULT_UNIT</w:t>
            </w:r>
          </w:p>
        </w:tc>
        <w:tc>
          <w:tcPr>
            <w:tcW w:w="1530" w:type="dxa"/>
            <w:tcPrChange w:id="36" w:author="Morris, Michele" w:date="2019-06-27T07:15:00Z">
              <w:tcPr>
                <w:tcW w:w="1530" w:type="dxa"/>
              </w:tcPr>
            </w:tcPrChange>
          </w:tcPr>
          <w:p w14:paraId="5867D08A" w14:textId="5FFCC5BA" w:rsidR="00B76B0B" w:rsidRPr="00986A1D" w:rsidRDefault="00BE581D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2970" w:type="dxa"/>
            <w:tcPrChange w:id="37" w:author="Morris, Michele" w:date="2019-06-27T07:15:00Z">
              <w:tcPr>
                <w:tcW w:w="2970" w:type="dxa"/>
              </w:tcPr>
            </w:tcPrChange>
          </w:tcPr>
          <w:p w14:paraId="302F863B" w14:textId="199B8E70" w:rsidR="00BE58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>Use for units.</w:t>
            </w:r>
          </w:p>
          <w:p w14:paraId="2A3D4D4B" w14:textId="77777777" w:rsidR="00BE581D" w:rsidRDefault="00BE581D" w:rsidP="00BE581D">
            <w:pPr>
              <w:rPr>
                <w:rFonts w:cs="Times New Roman"/>
              </w:rPr>
            </w:pPr>
          </w:p>
          <w:p w14:paraId="0CCAF125" w14:textId="4CDCBB26" w:rsidR="00BE58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>(use</w:t>
            </w:r>
            <w:r w:rsidRPr="00AD1B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UNITS_CD in OBSERVATION_FACT</w:t>
            </w:r>
            <w:r w:rsidRPr="00AD1B34">
              <w:rPr>
                <w:rFonts w:cs="Times New Roman"/>
              </w:rPr>
              <w:t>)</w:t>
            </w:r>
          </w:p>
          <w:p w14:paraId="21B81B92" w14:textId="77777777" w:rsidR="00B76B0B" w:rsidRPr="00986A1D" w:rsidRDefault="00B76B0B" w:rsidP="00901C6E">
            <w:pPr>
              <w:rPr>
                <w:rFonts w:cs="Times New Roman"/>
              </w:rPr>
            </w:pPr>
          </w:p>
        </w:tc>
        <w:tc>
          <w:tcPr>
            <w:tcW w:w="2790" w:type="dxa"/>
            <w:tcPrChange w:id="38" w:author="Morris, Michele" w:date="2019-06-27T07:15:00Z">
              <w:tcPr>
                <w:tcW w:w="2790" w:type="dxa"/>
              </w:tcPr>
            </w:tcPrChange>
          </w:tcPr>
          <w:p w14:paraId="7CB933D5" w14:textId="75152BC5" w:rsidR="00B76B0B" w:rsidRPr="00995EC8" w:rsidRDefault="00B76B0B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ACT SHRINE Query Ontology specifies UCUM units for </w:t>
            </w:r>
            <w:r w:rsidR="00BE581D">
              <w:rPr>
                <w:rFonts w:cs="Times New Roman"/>
              </w:rPr>
              <w:t>many of the</w:t>
            </w:r>
            <w:r>
              <w:rPr>
                <w:rFonts w:cs="Times New Roman"/>
              </w:rPr>
              <w:t xml:space="preserve"> lab</w:t>
            </w:r>
            <w:r w:rsidR="00BE581D">
              <w:rPr>
                <w:rFonts w:cs="Times New Roman"/>
              </w:rPr>
              <w:t xml:space="preserve"> results</w:t>
            </w:r>
            <w:r>
              <w:rPr>
                <w:rFonts w:cs="Times New Roman"/>
              </w:rPr>
              <w:t>.</w:t>
            </w:r>
          </w:p>
        </w:tc>
        <w:tc>
          <w:tcPr>
            <w:tcW w:w="2497" w:type="dxa"/>
            <w:tcPrChange w:id="39" w:author="Morris, Michele" w:date="2019-06-27T07:15:00Z">
              <w:tcPr>
                <w:tcW w:w="2520" w:type="dxa"/>
              </w:tcPr>
            </w:tcPrChange>
          </w:tcPr>
          <w:p w14:paraId="5E0A4532" w14:textId="07E16CE8" w:rsidR="00B76B0B" w:rsidRPr="00986A1D" w:rsidRDefault="00B76B0B" w:rsidP="00995EC8">
            <w:pPr>
              <w:rPr>
                <w:rFonts w:cs="Times New Roman"/>
              </w:rPr>
            </w:pPr>
          </w:p>
        </w:tc>
      </w:tr>
      <w:bookmarkEnd w:id="35"/>
      <w:tr w:rsidR="00AC2E95" w:rsidRPr="00986A1D" w14:paraId="6A6F4A1E" w14:textId="77777777" w:rsidTr="007D05D8">
        <w:tc>
          <w:tcPr>
            <w:tcW w:w="2268" w:type="dxa"/>
            <w:tcPrChange w:id="40" w:author="Morris, Michele" w:date="2019-06-27T07:15:00Z">
              <w:tcPr>
                <w:tcW w:w="2268" w:type="dxa"/>
              </w:tcPr>
            </w:tcPrChange>
          </w:tcPr>
          <w:p w14:paraId="5DCF8E08" w14:textId="77777777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>ABNORMAL_RESULT_INDICATOR</w:t>
            </w:r>
          </w:p>
        </w:tc>
        <w:tc>
          <w:tcPr>
            <w:tcW w:w="1530" w:type="dxa"/>
            <w:tcPrChange w:id="41" w:author="Morris, Michele" w:date="2019-06-27T07:15:00Z">
              <w:tcPr>
                <w:tcW w:w="1530" w:type="dxa"/>
              </w:tcPr>
            </w:tcPrChange>
          </w:tcPr>
          <w:p w14:paraId="7E88B6F9" w14:textId="77777777" w:rsidR="00B76B0B" w:rsidRPr="00986A1D" w:rsidRDefault="00B76B0B" w:rsidP="00901C6E">
            <w:pPr>
              <w:rPr>
                <w:rFonts w:cs="Times New Roman"/>
              </w:rPr>
            </w:pPr>
            <w:proofErr w:type="gramStart"/>
            <w:r w:rsidRPr="00986A1D">
              <w:rPr>
                <w:rFonts w:cs="Times New Roman"/>
              </w:rPr>
              <w:t>TEXT(</w:t>
            </w:r>
            <w:proofErr w:type="gramEnd"/>
            <w:r w:rsidRPr="00986A1D">
              <w:rPr>
                <w:rFonts w:cs="Times New Roman"/>
              </w:rPr>
              <w:t>2)</w:t>
            </w:r>
          </w:p>
        </w:tc>
        <w:tc>
          <w:tcPr>
            <w:tcW w:w="2970" w:type="dxa"/>
            <w:tcPrChange w:id="42" w:author="Morris, Michele" w:date="2019-06-27T07:15:00Z">
              <w:tcPr>
                <w:tcW w:w="2970" w:type="dxa"/>
              </w:tcPr>
            </w:tcPrChange>
          </w:tcPr>
          <w:p w14:paraId="5DE06824" w14:textId="2404945C" w:rsidR="00B76B0B" w:rsidRPr="00986A1D" w:rsidRDefault="00BE581D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  <w:r w:rsidR="00B76B0B" w:rsidRPr="00986A1D">
              <w:rPr>
                <w:rFonts w:cs="Times New Roman"/>
              </w:rPr>
              <w:t>=</w:t>
            </w:r>
            <w:r>
              <w:rPr>
                <w:rFonts w:cs="Times New Roman"/>
              </w:rPr>
              <w:t>High</w:t>
            </w:r>
          </w:p>
          <w:p w14:paraId="05080652" w14:textId="64D8FC3E" w:rsidR="00B76B0B" w:rsidRPr="00986A1D" w:rsidRDefault="00BE581D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B76B0B" w:rsidRPr="00986A1D">
              <w:rPr>
                <w:rFonts w:cs="Times New Roman"/>
              </w:rPr>
              <w:t>=</w:t>
            </w:r>
            <w:r>
              <w:rPr>
                <w:rFonts w:cs="Times New Roman"/>
              </w:rPr>
              <w:t>Low</w:t>
            </w:r>
          </w:p>
          <w:p w14:paraId="32ABA3F6" w14:textId="581B1E2F" w:rsidR="00B76B0B" w:rsidRPr="00986A1D" w:rsidRDefault="00BE581D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B76B0B" w:rsidRPr="00986A1D">
              <w:rPr>
                <w:rFonts w:cs="Times New Roman"/>
              </w:rPr>
              <w:t>=Normal</w:t>
            </w:r>
          </w:p>
          <w:p w14:paraId="7DBDDC4B" w14:textId="71DA2FAF" w:rsidR="00B76B0B" w:rsidRDefault="00BE581D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  <w:r w:rsidR="00B76B0B" w:rsidRPr="00986A1D">
              <w:rPr>
                <w:rFonts w:cs="Times New Roman"/>
              </w:rPr>
              <w:t>=</w:t>
            </w:r>
            <w:r>
              <w:rPr>
                <w:rFonts w:cs="Times New Roman"/>
              </w:rPr>
              <w:t>Unknown</w:t>
            </w:r>
          </w:p>
          <w:p w14:paraId="1D36499D" w14:textId="6A0E72D2" w:rsidR="00BE581D" w:rsidRDefault="00BE581D" w:rsidP="00901C6E">
            <w:pPr>
              <w:rPr>
                <w:rFonts w:cs="Times New Roman"/>
              </w:rPr>
            </w:pPr>
          </w:p>
          <w:p w14:paraId="082FAB74" w14:textId="1B6D67F1" w:rsidR="00BE581D" w:rsidRDefault="00BE581D" w:rsidP="00BE581D">
            <w:pPr>
              <w:rPr>
                <w:rFonts w:cs="Times New Roman"/>
              </w:rPr>
            </w:pPr>
            <w:r>
              <w:rPr>
                <w:rFonts w:cs="Times New Roman"/>
              </w:rPr>
              <w:t>(use</w:t>
            </w:r>
            <w:r w:rsidRPr="00AD1B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VALUEFLAG</w:t>
            </w:r>
            <w:r w:rsidR="000A133F">
              <w:rPr>
                <w:rFonts w:cs="Times New Roman"/>
              </w:rPr>
              <w:t>_CD</w:t>
            </w:r>
            <w:r>
              <w:rPr>
                <w:rFonts w:cs="Times New Roman"/>
              </w:rPr>
              <w:t xml:space="preserve"> in OBSERVATION_FACT</w:t>
            </w:r>
            <w:r w:rsidRPr="00AD1B34">
              <w:rPr>
                <w:rFonts w:cs="Times New Roman"/>
              </w:rPr>
              <w:t>)</w:t>
            </w:r>
          </w:p>
          <w:p w14:paraId="4757DBBF" w14:textId="77777777" w:rsidR="00BE581D" w:rsidRPr="00986A1D" w:rsidRDefault="00BE581D" w:rsidP="00901C6E">
            <w:pPr>
              <w:rPr>
                <w:rFonts w:cs="Times New Roman"/>
              </w:rPr>
            </w:pPr>
          </w:p>
          <w:p w14:paraId="77B937D5" w14:textId="77777777" w:rsidR="00B76B0B" w:rsidRPr="00986A1D" w:rsidRDefault="00B76B0B" w:rsidP="00901C6E">
            <w:pPr>
              <w:rPr>
                <w:rFonts w:cs="Times New Roman"/>
              </w:rPr>
            </w:pPr>
          </w:p>
        </w:tc>
        <w:tc>
          <w:tcPr>
            <w:tcW w:w="2790" w:type="dxa"/>
            <w:tcPrChange w:id="43" w:author="Morris, Michele" w:date="2019-06-27T07:15:00Z">
              <w:tcPr>
                <w:tcW w:w="2790" w:type="dxa"/>
              </w:tcPr>
            </w:tcPrChange>
          </w:tcPr>
          <w:p w14:paraId="58332939" w14:textId="4D1BB0A5" w:rsidR="00B76B0B" w:rsidRPr="00986A1D" w:rsidRDefault="00B76B0B" w:rsidP="00901C6E">
            <w:pPr>
              <w:rPr>
                <w:rFonts w:cs="Times New Roman"/>
              </w:rPr>
            </w:pPr>
            <w:r w:rsidRPr="00986A1D">
              <w:rPr>
                <w:rFonts w:cs="Times New Roman"/>
              </w:rPr>
              <w:t xml:space="preserve">Abnormal result indicator. </w:t>
            </w:r>
            <w:r w:rsidR="00BE581D">
              <w:rPr>
                <w:rFonts w:cs="Times New Roman"/>
              </w:rPr>
              <w:t>The value set comes from i2b2.</w:t>
            </w:r>
          </w:p>
        </w:tc>
        <w:tc>
          <w:tcPr>
            <w:tcW w:w="2497" w:type="dxa"/>
            <w:tcPrChange w:id="44" w:author="Morris, Michele" w:date="2019-06-27T07:15:00Z">
              <w:tcPr>
                <w:tcW w:w="2520" w:type="dxa"/>
              </w:tcPr>
            </w:tcPrChange>
          </w:tcPr>
          <w:p w14:paraId="179FD9B2" w14:textId="0B9E8284" w:rsidR="00B76B0B" w:rsidRPr="00986A1D" w:rsidRDefault="0024584B" w:rsidP="00901C6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 table, ABN_IND column </w:t>
            </w:r>
            <w:r w:rsidR="00003261">
              <w:rPr>
                <w:rFonts w:cs="Times New Roman"/>
              </w:rPr>
              <w:t xml:space="preserve">from </w:t>
            </w:r>
            <w:proofErr w:type="spellStart"/>
            <w:r w:rsidR="00003261">
              <w:rPr>
                <w:rFonts w:cs="Times New Roman"/>
              </w:rPr>
              <w:t>PCORnet</w:t>
            </w:r>
            <w:proofErr w:type="spellEnd"/>
            <w:r w:rsidR="00003261">
              <w:rPr>
                <w:rFonts w:cs="Times New Roman"/>
              </w:rPr>
              <w:t xml:space="preserve"> CDM v3.1</w:t>
            </w:r>
          </w:p>
        </w:tc>
      </w:tr>
    </w:tbl>
    <w:p w14:paraId="51D46D28" w14:textId="77777777" w:rsidR="001E5E3D" w:rsidRDefault="001E5E3D" w:rsidP="00995EC8"/>
    <w:sectPr w:rsidR="001E5E3D" w:rsidSect="002567B1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A34E3" w14:textId="77777777" w:rsidR="00E514B2" w:rsidRDefault="00E514B2" w:rsidP="005D1EB1">
      <w:pPr>
        <w:spacing w:after="0" w:line="240" w:lineRule="auto"/>
      </w:pPr>
      <w:r>
        <w:separator/>
      </w:r>
    </w:p>
  </w:endnote>
  <w:endnote w:type="continuationSeparator" w:id="0">
    <w:p w14:paraId="1A4A7CB7" w14:textId="77777777" w:rsidR="00E514B2" w:rsidRDefault="00E514B2" w:rsidP="005D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9336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9B1B2E6" w14:textId="7D4B460E" w:rsidR="007F2A8C" w:rsidRPr="004B25AE" w:rsidRDefault="007F2A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86A1D">
          <w:rPr>
            <w:rFonts w:cs="Times New Roman"/>
          </w:rPr>
          <w:fldChar w:fldCharType="begin"/>
        </w:r>
        <w:r w:rsidRPr="00986A1D">
          <w:rPr>
            <w:rFonts w:cs="Times New Roman"/>
          </w:rPr>
          <w:instrText xml:space="preserve"> PAGE   \* MERGEFORMAT </w:instrText>
        </w:r>
        <w:r w:rsidRPr="00986A1D">
          <w:rPr>
            <w:rFonts w:cs="Times New Roman"/>
          </w:rPr>
          <w:fldChar w:fldCharType="separate"/>
        </w:r>
        <w:r w:rsidR="00AD5B5E">
          <w:rPr>
            <w:rFonts w:cs="Times New Roman"/>
            <w:noProof/>
          </w:rPr>
          <w:t>1</w:t>
        </w:r>
        <w:r w:rsidRPr="00986A1D">
          <w:rPr>
            <w:rFonts w:cs="Times New Roman"/>
            <w:noProof/>
          </w:rPr>
          <w:fldChar w:fldCharType="end"/>
        </w:r>
      </w:p>
    </w:sdtContent>
  </w:sdt>
  <w:p w14:paraId="61291A7D" w14:textId="77777777" w:rsidR="007F2A8C" w:rsidRDefault="007F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1EBA" w14:textId="77777777" w:rsidR="00E514B2" w:rsidRDefault="00E514B2" w:rsidP="005D1EB1">
      <w:pPr>
        <w:spacing w:after="0" w:line="240" w:lineRule="auto"/>
      </w:pPr>
      <w:r>
        <w:separator/>
      </w:r>
    </w:p>
  </w:footnote>
  <w:footnote w:type="continuationSeparator" w:id="0">
    <w:p w14:paraId="69B09851" w14:textId="77777777" w:rsidR="00E514B2" w:rsidRDefault="00E514B2" w:rsidP="005D1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F24"/>
    <w:multiLevelType w:val="hybridMultilevel"/>
    <w:tmpl w:val="C436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930E0"/>
    <w:multiLevelType w:val="hybridMultilevel"/>
    <w:tmpl w:val="7CA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83D9E"/>
    <w:multiLevelType w:val="hybridMultilevel"/>
    <w:tmpl w:val="5466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27A3F"/>
    <w:multiLevelType w:val="hybridMultilevel"/>
    <w:tmpl w:val="61300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A2E95"/>
    <w:multiLevelType w:val="hybridMultilevel"/>
    <w:tmpl w:val="9734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ris, Michele">
    <w15:presenceInfo w15:providerId="AD" w15:userId="S-1-5-21-2361984597-2039549782-3180204118-52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F73"/>
    <w:rsid w:val="00003261"/>
    <w:rsid w:val="00012DB8"/>
    <w:rsid w:val="00012DBD"/>
    <w:rsid w:val="000137F1"/>
    <w:rsid w:val="00015C93"/>
    <w:rsid w:val="00021E82"/>
    <w:rsid w:val="00023FA4"/>
    <w:rsid w:val="00045716"/>
    <w:rsid w:val="000840C6"/>
    <w:rsid w:val="000909AB"/>
    <w:rsid w:val="00093657"/>
    <w:rsid w:val="00094C93"/>
    <w:rsid w:val="000953E8"/>
    <w:rsid w:val="00096116"/>
    <w:rsid w:val="000A133F"/>
    <w:rsid w:val="000A245B"/>
    <w:rsid w:val="000B6B54"/>
    <w:rsid w:val="000C23D2"/>
    <w:rsid w:val="000C57AB"/>
    <w:rsid w:val="000D6D37"/>
    <w:rsid w:val="000D6DC5"/>
    <w:rsid w:val="000E2172"/>
    <w:rsid w:val="000F1E6D"/>
    <w:rsid w:val="000F6E4E"/>
    <w:rsid w:val="00102E3C"/>
    <w:rsid w:val="00104A7D"/>
    <w:rsid w:val="0011505B"/>
    <w:rsid w:val="00121588"/>
    <w:rsid w:val="00123F6D"/>
    <w:rsid w:val="00132278"/>
    <w:rsid w:val="0014494D"/>
    <w:rsid w:val="00146BA4"/>
    <w:rsid w:val="00150835"/>
    <w:rsid w:val="001548B8"/>
    <w:rsid w:val="00155D1D"/>
    <w:rsid w:val="001565E2"/>
    <w:rsid w:val="00157D1C"/>
    <w:rsid w:val="001652D9"/>
    <w:rsid w:val="00193E50"/>
    <w:rsid w:val="001A72D3"/>
    <w:rsid w:val="001C45DC"/>
    <w:rsid w:val="001C5D27"/>
    <w:rsid w:val="001D0677"/>
    <w:rsid w:val="001D0F43"/>
    <w:rsid w:val="001D1221"/>
    <w:rsid w:val="001D7C73"/>
    <w:rsid w:val="001E28FF"/>
    <w:rsid w:val="001E2B5B"/>
    <w:rsid w:val="001E3B0B"/>
    <w:rsid w:val="001E5E3D"/>
    <w:rsid w:val="00200B96"/>
    <w:rsid w:val="00206123"/>
    <w:rsid w:val="00211601"/>
    <w:rsid w:val="00220C7D"/>
    <w:rsid w:val="002312ED"/>
    <w:rsid w:val="00245342"/>
    <w:rsid w:val="0024584B"/>
    <w:rsid w:val="00255ABC"/>
    <w:rsid w:val="002567B1"/>
    <w:rsid w:val="002623F0"/>
    <w:rsid w:val="0028336E"/>
    <w:rsid w:val="002A148F"/>
    <w:rsid w:val="002A763F"/>
    <w:rsid w:val="002C0987"/>
    <w:rsid w:val="002C624D"/>
    <w:rsid w:val="002D4888"/>
    <w:rsid w:val="002E470D"/>
    <w:rsid w:val="003021A4"/>
    <w:rsid w:val="00321869"/>
    <w:rsid w:val="0033560B"/>
    <w:rsid w:val="003363C0"/>
    <w:rsid w:val="003453B7"/>
    <w:rsid w:val="00356198"/>
    <w:rsid w:val="00362527"/>
    <w:rsid w:val="00376FE8"/>
    <w:rsid w:val="0038027F"/>
    <w:rsid w:val="00387994"/>
    <w:rsid w:val="00392A32"/>
    <w:rsid w:val="00395975"/>
    <w:rsid w:val="003A634A"/>
    <w:rsid w:val="003A781A"/>
    <w:rsid w:val="003B7F49"/>
    <w:rsid w:val="003C30E7"/>
    <w:rsid w:val="003C434E"/>
    <w:rsid w:val="00407928"/>
    <w:rsid w:val="00410E25"/>
    <w:rsid w:val="004215D2"/>
    <w:rsid w:val="0044623C"/>
    <w:rsid w:val="0045154E"/>
    <w:rsid w:val="00497294"/>
    <w:rsid w:val="0049764F"/>
    <w:rsid w:val="00497BA5"/>
    <w:rsid w:val="004A03BA"/>
    <w:rsid w:val="004A158E"/>
    <w:rsid w:val="004B0F7F"/>
    <w:rsid w:val="004B1BC3"/>
    <w:rsid w:val="004B25AE"/>
    <w:rsid w:val="004B31B0"/>
    <w:rsid w:val="004B6F14"/>
    <w:rsid w:val="004C4AAE"/>
    <w:rsid w:val="004D0126"/>
    <w:rsid w:val="004F40B4"/>
    <w:rsid w:val="004F465F"/>
    <w:rsid w:val="004F4D6B"/>
    <w:rsid w:val="00503136"/>
    <w:rsid w:val="00520013"/>
    <w:rsid w:val="0052248F"/>
    <w:rsid w:val="00522EC2"/>
    <w:rsid w:val="00525575"/>
    <w:rsid w:val="00536C2F"/>
    <w:rsid w:val="0054393F"/>
    <w:rsid w:val="0055127C"/>
    <w:rsid w:val="00563388"/>
    <w:rsid w:val="005A2C98"/>
    <w:rsid w:val="005A3911"/>
    <w:rsid w:val="005B08A3"/>
    <w:rsid w:val="005B6F2B"/>
    <w:rsid w:val="005C45B1"/>
    <w:rsid w:val="005C6CD4"/>
    <w:rsid w:val="005D1EB1"/>
    <w:rsid w:val="005D5CF6"/>
    <w:rsid w:val="005D66EF"/>
    <w:rsid w:val="005E4F0B"/>
    <w:rsid w:val="005E5C9E"/>
    <w:rsid w:val="005F217E"/>
    <w:rsid w:val="00601995"/>
    <w:rsid w:val="00615126"/>
    <w:rsid w:val="00622971"/>
    <w:rsid w:val="0066377A"/>
    <w:rsid w:val="006677DF"/>
    <w:rsid w:val="006722F0"/>
    <w:rsid w:val="00683E76"/>
    <w:rsid w:val="00686216"/>
    <w:rsid w:val="006A191E"/>
    <w:rsid w:val="006C353D"/>
    <w:rsid w:val="006C6F3F"/>
    <w:rsid w:val="006D2930"/>
    <w:rsid w:val="006D3F5E"/>
    <w:rsid w:val="006D6609"/>
    <w:rsid w:val="006E34A4"/>
    <w:rsid w:val="006E7DFC"/>
    <w:rsid w:val="006F1B7E"/>
    <w:rsid w:val="00703DAB"/>
    <w:rsid w:val="007075D6"/>
    <w:rsid w:val="00713544"/>
    <w:rsid w:val="00715469"/>
    <w:rsid w:val="00720579"/>
    <w:rsid w:val="00730554"/>
    <w:rsid w:val="00753A38"/>
    <w:rsid w:val="007602D5"/>
    <w:rsid w:val="00774067"/>
    <w:rsid w:val="007B5EC1"/>
    <w:rsid w:val="007C480A"/>
    <w:rsid w:val="007C4E76"/>
    <w:rsid w:val="007D05D8"/>
    <w:rsid w:val="007D3B6C"/>
    <w:rsid w:val="007E6A76"/>
    <w:rsid w:val="007F2A8C"/>
    <w:rsid w:val="007F70EB"/>
    <w:rsid w:val="008006F6"/>
    <w:rsid w:val="0080097F"/>
    <w:rsid w:val="00802959"/>
    <w:rsid w:val="008078CB"/>
    <w:rsid w:val="00821DE7"/>
    <w:rsid w:val="00857C89"/>
    <w:rsid w:val="0086301E"/>
    <w:rsid w:val="00867B04"/>
    <w:rsid w:val="00870B6B"/>
    <w:rsid w:val="00876657"/>
    <w:rsid w:val="00881817"/>
    <w:rsid w:val="00882000"/>
    <w:rsid w:val="00882E0B"/>
    <w:rsid w:val="00884C00"/>
    <w:rsid w:val="008863BB"/>
    <w:rsid w:val="008927F5"/>
    <w:rsid w:val="00893B1A"/>
    <w:rsid w:val="008960E1"/>
    <w:rsid w:val="00897884"/>
    <w:rsid w:val="008C2752"/>
    <w:rsid w:val="008C5CD5"/>
    <w:rsid w:val="008D69BB"/>
    <w:rsid w:val="008D7CB9"/>
    <w:rsid w:val="008E427C"/>
    <w:rsid w:val="008F7C88"/>
    <w:rsid w:val="00901C6E"/>
    <w:rsid w:val="00903DFD"/>
    <w:rsid w:val="0091784A"/>
    <w:rsid w:val="00926B82"/>
    <w:rsid w:val="00932CE2"/>
    <w:rsid w:val="0094078A"/>
    <w:rsid w:val="00957E7A"/>
    <w:rsid w:val="00974201"/>
    <w:rsid w:val="00982EDE"/>
    <w:rsid w:val="009869AD"/>
    <w:rsid w:val="00986A1D"/>
    <w:rsid w:val="00995EC8"/>
    <w:rsid w:val="00996BE5"/>
    <w:rsid w:val="00997E01"/>
    <w:rsid w:val="009A1CD1"/>
    <w:rsid w:val="009B705D"/>
    <w:rsid w:val="009C3D26"/>
    <w:rsid w:val="009C55AD"/>
    <w:rsid w:val="009C5C2E"/>
    <w:rsid w:val="009C7E75"/>
    <w:rsid w:val="009D17C2"/>
    <w:rsid w:val="009D6A4F"/>
    <w:rsid w:val="00A23945"/>
    <w:rsid w:val="00A5067E"/>
    <w:rsid w:val="00A677A9"/>
    <w:rsid w:val="00A70B1A"/>
    <w:rsid w:val="00A72E0B"/>
    <w:rsid w:val="00A86EB8"/>
    <w:rsid w:val="00A90F73"/>
    <w:rsid w:val="00A93AA0"/>
    <w:rsid w:val="00AB3C25"/>
    <w:rsid w:val="00AC2E95"/>
    <w:rsid w:val="00AD1B34"/>
    <w:rsid w:val="00AD2691"/>
    <w:rsid w:val="00AD4485"/>
    <w:rsid w:val="00AD5B5E"/>
    <w:rsid w:val="00AE0CA0"/>
    <w:rsid w:val="00B01053"/>
    <w:rsid w:val="00B063FF"/>
    <w:rsid w:val="00B1045F"/>
    <w:rsid w:val="00B23146"/>
    <w:rsid w:val="00B415D2"/>
    <w:rsid w:val="00B5171C"/>
    <w:rsid w:val="00B51970"/>
    <w:rsid w:val="00B56F4F"/>
    <w:rsid w:val="00B602A4"/>
    <w:rsid w:val="00B63A78"/>
    <w:rsid w:val="00B76B0B"/>
    <w:rsid w:val="00B845BE"/>
    <w:rsid w:val="00B87406"/>
    <w:rsid w:val="00B90C9A"/>
    <w:rsid w:val="00BA2911"/>
    <w:rsid w:val="00BA5996"/>
    <w:rsid w:val="00BB4842"/>
    <w:rsid w:val="00BB4CFC"/>
    <w:rsid w:val="00BE581D"/>
    <w:rsid w:val="00BF5715"/>
    <w:rsid w:val="00C10813"/>
    <w:rsid w:val="00C16F14"/>
    <w:rsid w:val="00C24355"/>
    <w:rsid w:val="00C26C9A"/>
    <w:rsid w:val="00C3578F"/>
    <w:rsid w:val="00C36541"/>
    <w:rsid w:val="00C37E33"/>
    <w:rsid w:val="00C47AC7"/>
    <w:rsid w:val="00C56038"/>
    <w:rsid w:val="00C61EB6"/>
    <w:rsid w:val="00C630CD"/>
    <w:rsid w:val="00C67BD5"/>
    <w:rsid w:val="00C71576"/>
    <w:rsid w:val="00C750A1"/>
    <w:rsid w:val="00C80F50"/>
    <w:rsid w:val="00C9160B"/>
    <w:rsid w:val="00CC1F5B"/>
    <w:rsid w:val="00CC51E8"/>
    <w:rsid w:val="00CE09BA"/>
    <w:rsid w:val="00CE7216"/>
    <w:rsid w:val="00CF658A"/>
    <w:rsid w:val="00CF7D85"/>
    <w:rsid w:val="00D00719"/>
    <w:rsid w:val="00D010AE"/>
    <w:rsid w:val="00D01E81"/>
    <w:rsid w:val="00D22915"/>
    <w:rsid w:val="00D274BC"/>
    <w:rsid w:val="00D30FAC"/>
    <w:rsid w:val="00D431C6"/>
    <w:rsid w:val="00D462BC"/>
    <w:rsid w:val="00D712E0"/>
    <w:rsid w:val="00D7155E"/>
    <w:rsid w:val="00D74AEC"/>
    <w:rsid w:val="00D97D47"/>
    <w:rsid w:val="00DA07A7"/>
    <w:rsid w:val="00DB76F4"/>
    <w:rsid w:val="00DC178E"/>
    <w:rsid w:val="00DD77BC"/>
    <w:rsid w:val="00DE184B"/>
    <w:rsid w:val="00E03C47"/>
    <w:rsid w:val="00E040B2"/>
    <w:rsid w:val="00E046D8"/>
    <w:rsid w:val="00E12417"/>
    <w:rsid w:val="00E21DDE"/>
    <w:rsid w:val="00E22213"/>
    <w:rsid w:val="00E35022"/>
    <w:rsid w:val="00E415F4"/>
    <w:rsid w:val="00E41611"/>
    <w:rsid w:val="00E43E33"/>
    <w:rsid w:val="00E508B8"/>
    <w:rsid w:val="00E514B2"/>
    <w:rsid w:val="00E52867"/>
    <w:rsid w:val="00E608EB"/>
    <w:rsid w:val="00E63ADB"/>
    <w:rsid w:val="00E641F2"/>
    <w:rsid w:val="00E743F0"/>
    <w:rsid w:val="00E80BC3"/>
    <w:rsid w:val="00E90A44"/>
    <w:rsid w:val="00E93C09"/>
    <w:rsid w:val="00EC247D"/>
    <w:rsid w:val="00ED0AF6"/>
    <w:rsid w:val="00EE2CA9"/>
    <w:rsid w:val="00EF0943"/>
    <w:rsid w:val="00F00776"/>
    <w:rsid w:val="00F02DD5"/>
    <w:rsid w:val="00F046DA"/>
    <w:rsid w:val="00F12D29"/>
    <w:rsid w:val="00F152AA"/>
    <w:rsid w:val="00F21CC5"/>
    <w:rsid w:val="00F26CC6"/>
    <w:rsid w:val="00F3085A"/>
    <w:rsid w:val="00F44FF0"/>
    <w:rsid w:val="00F462A7"/>
    <w:rsid w:val="00F5571B"/>
    <w:rsid w:val="00F618AE"/>
    <w:rsid w:val="00F81B9D"/>
    <w:rsid w:val="00F90DD8"/>
    <w:rsid w:val="00F94CE5"/>
    <w:rsid w:val="00FA0A1D"/>
    <w:rsid w:val="00FB159E"/>
    <w:rsid w:val="00FB16C0"/>
    <w:rsid w:val="00FB577E"/>
    <w:rsid w:val="00FB5C72"/>
    <w:rsid w:val="00FC5C14"/>
    <w:rsid w:val="00FC74C8"/>
    <w:rsid w:val="00FD5DDF"/>
    <w:rsid w:val="00FE54E5"/>
    <w:rsid w:val="00FE640F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C5CCA"/>
  <w15:docId w15:val="{B7B25740-7D18-4EC5-AD0B-AD57AC9B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0F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AB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7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B1"/>
  </w:style>
  <w:style w:type="paragraph" w:styleId="Footer">
    <w:name w:val="footer"/>
    <w:basedOn w:val="Normal"/>
    <w:link w:val="FooterChar"/>
    <w:uiPriority w:val="99"/>
    <w:unhideWhenUsed/>
    <w:rsid w:val="005D1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B1"/>
  </w:style>
  <w:style w:type="character" w:styleId="CommentReference">
    <w:name w:val="annotation reference"/>
    <w:basedOn w:val="DefaultParagraphFont"/>
    <w:uiPriority w:val="99"/>
    <w:semiHidden/>
    <w:unhideWhenUsed/>
    <w:rsid w:val="00A86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88B31-3A3C-4138-8E65-267C8CE1C5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EB5770-81A4-4F25-B282-B9DDD2B4DA53}"/>
</file>

<file path=customXml/itemProps3.xml><?xml version="1.0" encoding="utf-8"?>
<ds:datastoreItem xmlns:ds="http://schemas.openxmlformats.org/officeDocument/2006/customXml" ds:itemID="{C217D686-A382-4D37-A208-1B6251E80D77}"/>
</file>

<file path=customXml/itemProps4.xml><?xml version="1.0" encoding="utf-8"?>
<ds:datastoreItem xmlns:ds="http://schemas.openxmlformats.org/officeDocument/2006/customXml" ds:itemID="{E2D4C57C-9AE5-4D71-9B5A-A8E7986035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Visweswaran</dc:creator>
  <cp:lastModifiedBy>Sendro, Elaina</cp:lastModifiedBy>
  <cp:revision>2</cp:revision>
  <cp:lastPrinted>2018-04-05T15:22:00Z</cp:lastPrinted>
  <dcterms:created xsi:type="dcterms:W3CDTF">2019-06-27T12:58:00Z</dcterms:created>
  <dcterms:modified xsi:type="dcterms:W3CDTF">2019-06-27T12:58:00Z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</Properties>
</file>